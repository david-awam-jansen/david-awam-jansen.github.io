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page" w:tblpX="1419" w:tblpY="-363"/>
        <w:tblW w:w="8633" w:type="dxa"/>
        <w:tblLayout w:type="fixed"/>
        <w:tblCellMar>
          <w:left w:w="0" w:type="dxa"/>
          <w:right w:w="0" w:type="dxa"/>
        </w:tblCellMar>
        <w:tblLook w:val="01E0" w:firstRow="1" w:lastRow="1" w:firstColumn="1" w:lastColumn="1" w:noHBand="0" w:noVBand="0"/>
      </w:tblPr>
      <w:tblGrid>
        <w:gridCol w:w="5430"/>
        <w:gridCol w:w="3203"/>
      </w:tblGrid>
      <w:tr w:rsidR="006F47A2" w:rsidRPr="00365019">
        <w:trPr>
          <w:trHeight w:hRule="exact" w:val="39"/>
        </w:trPr>
        <w:tc>
          <w:tcPr>
            <w:tcW w:w="5430" w:type="dxa"/>
            <w:vMerge w:val="restart"/>
            <w:shd w:val="clear" w:color="auto" w:fill="auto"/>
          </w:tcPr>
          <w:p w:rsidR="006F47A2" w:rsidRPr="00365019" w:rsidRDefault="006F47A2" w:rsidP="00BD052E">
            <w:pPr>
              <w:pStyle w:val="Adresse"/>
              <w:spacing w:line="240" w:lineRule="auto"/>
              <w:ind w:right="0"/>
              <w:jc w:val="both"/>
              <w:rPr>
                <w:rFonts w:ascii="Palatino Linotype" w:hAnsi="Palatino Linotype"/>
                <w:lang w:val="en-GB"/>
              </w:rPr>
            </w:pPr>
          </w:p>
        </w:tc>
        <w:tc>
          <w:tcPr>
            <w:tcW w:w="3203" w:type="dxa"/>
            <w:shd w:val="clear" w:color="auto" w:fill="auto"/>
          </w:tcPr>
          <w:p w:rsidR="006F47A2" w:rsidRPr="00365019" w:rsidRDefault="006F47A2" w:rsidP="00BD052E">
            <w:pPr>
              <w:spacing w:line="240" w:lineRule="auto"/>
              <w:jc w:val="both"/>
              <w:rPr>
                <w:rFonts w:ascii="Palatino Linotype" w:hAnsi="Palatino Linotype"/>
                <w:sz w:val="18"/>
                <w:szCs w:val="18"/>
                <w:lang w:val="en-GB"/>
              </w:rPr>
            </w:pPr>
          </w:p>
        </w:tc>
      </w:tr>
      <w:tr w:rsidR="006F47A2" w:rsidRPr="00365019">
        <w:trPr>
          <w:trHeight w:val="270"/>
        </w:trPr>
        <w:tc>
          <w:tcPr>
            <w:tcW w:w="5430" w:type="dxa"/>
            <w:vMerge/>
            <w:shd w:val="clear" w:color="auto" w:fill="auto"/>
          </w:tcPr>
          <w:p w:rsidR="006F47A2" w:rsidRPr="00365019" w:rsidRDefault="006F47A2" w:rsidP="00BD052E">
            <w:pPr>
              <w:spacing w:line="240" w:lineRule="auto"/>
              <w:jc w:val="both"/>
              <w:rPr>
                <w:rFonts w:ascii="Palatino Linotype" w:hAnsi="Palatino Linotype"/>
                <w:sz w:val="18"/>
                <w:szCs w:val="18"/>
                <w:lang w:val="en-GB"/>
              </w:rPr>
            </w:pPr>
          </w:p>
        </w:tc>
        <w:tc>
          <w:tcPr>
            <w:tcW w:w="3203" w:type="dxa"/>
            <w:vMerge w:val="restart"/>
            <w:shd w:val="clear" w:color="auto" w:fill="auto"/>
          </w:tcPr>
          <w:p w:rsidR="00FF18D1" w:rsidRPr="00365019" w:rsidRDefault="00DF5C67" w:rsidP="00BD052E">
            <w:pPr>
              <w:pStyle w:val="Absender"/>
              <w:spacing w:line="240" w:lineRule="auto"/>
              <w:jc w:val="both"/>
              <w:rPr>
                <w:rFonts w:ascii="Palatino Linotype" w:hAnsi="Palatino Linotype"/>
                <w:bCs/>
                <w:sz w:val="16"/>
                <w:szCs w:val="16"/>
                <w:lang w:val="en-GB"/>
              </w:rPr>
            </w:pPr>
            <w:r w:rsidRPr="00365019">
              <w:rPr>
                <w:rFonts w:ascii="Palatino Linotype" w:hAnsi="Palatino Linotype"/>
                <w:bCs/>
                <w:sz w:val="18"/>
                <w:szCs w:val="18"/>
                <w:lang w:val="en-GB"/>
              </w:rPr>
              <w:t xml:space="preserve">    </w:t>
            </w:r>
            <w:r w:rsidR="00832059">
              <w:rPr>
                <w:rFonts w:ascii="Palatino Linotype" w:hAnsi="Palatino Linotype"/>
                <w:bCs/>
                <w:sz w:val="18"/>
                <w:szCs w:val="18"/>
                <w:lang w:val="en-GB"/>
              </w:rPr>
              <w:t xml:space="preserve"> </w:t>
            </w:r>
            <w:r w:rsidR="00FF18D1" w:rsidRPr="00365019">
              <w:rPr>
                <w:rFonts w:ascii="Palatino Linotype" w:hAnsi="Palatino Linotype"/>
                <w:bCs/>
                <w:sz w:val="16"/>
                <w:szCs w:val="16"/>
                <w:lang w:val="en-GB"/>
              </w:rPr>
              <w:t>David A.W.A.M. Jansen</w:t>
            </w:r>
          </w:p>
          <w:p w:rsidR="00FF18D1" w:rsidRPr="00365019" w:rsidRDefault="00913557" w:rsidP="00BD052E">
            <w:pPr>
              <w:pStyle w:val="Absender"/>
              <w:spacing w:line="240" w:lineRule="auto"/>
              <w:jc w:val="both"/>
              <w:rPr>
                <w:rFonts w:ascii="Palatino Linotype" w:hAnsi="Palatino Linotype"/>
                <w:bCs/>
                <w:sz w:val="16"/>
                <w:szCs w:val="16"/>
                <w:lang w:val="en-GB"/>
              </w:rPr>
            </w:pPr>
            <w:r w:rsidRPr="00365019">
              <w:rPr>
                <w:rFonts w:ascii="Palatino Linotype" w:hAnsi="Palatino Linotype"/>
                <w:bCs/>
                <w:sz w:val="16"/>
                <w:szCs w:val="16"/>
                <w:lang w:val="en-GB"/>
              </w:rPr>
              <w:t xml:space="preserve">     </w:t>
            </w:r>
            <w:r w:rsidR="00FF18D1" w:rsidRPr="00365019">
              <w:rPr>
                <w:rFonts w:ascii="Palatino Linotype" w:hAnsi="Palatino Linotype"/>
                <w:bCs/>
                <w:sz w:val="16"/>
                <w:szCs w:val="16"/>
                <w:lang w:val="en-GB"/>
              </w:rPr>
              <w:t>PhD student</w:t>
            </w:r>
          </w:p>
          <w:p w:rsidR="006F47A2" w:rsidRPr="00365019" w:rsidRDefault="00913557" w:rsidP="00BD052E">
            <w:pPr>
              <w:pStyle w:val="Absender"/>
              <w:spacing w:line="240" w:lineRule="auto"/>
              <w:jc w:val="both"/>
              <w:rPr>
                <w:rFonts w:ascii="Palatino Linotype" w:hAnsi="Palatino Linotype"/>
                <w:sz w:val="16"/>
                <w:szCs w:val="16"/>
                <w:lang w:val="en-GB"/>
              </w:rPr>
            </w:pPr>
            <w:r w:rsidRPr="00365019">
              <w:rPr>
                <w:rFonts w:ascii="Palatino Linotype" w:hAnsi="Palatino Linotype"/>
                <w:sz w:val="16"/>
                <w:szCs w:val="16"/>
                <w:lang w:val="en-GB"/>
              </w:rPr>
              <w:t xml:space="preserve">     </w:t>
            </w:r>
            <w:r w:rsidR="006F47A2" w:rsidRPr="00365019">
              <w:rPr>
                <w:rFonts w:ascii="Palatino Linotype" w:hAnsi="Palatino Linotype"/>
                <w:sz w:val="16"/>
                <w:szCs w:val="16"/>
                <w:lang w:val="en-GB"/>
              </w:rPr>
              <w:t>Phone</w:t>
            </w:r>
            <w:r w:rsidR="00263FC6" w:rsidRPr="00365019">
              <w:rPr>
                <w:rFonts w:ascii="Palatino Linotype" w:hAnsi="Palatino Linotype"/>
                <w:sz w:val="16"/>
                <w:szCs w:val="16"/>
                <w:lang w:val="en-GB"/>
              </w:rPr>
              <w:t>:</w:t>
            </w:r>
            <w:r w:rsidR="006F47A2" w:rsidRPr="00365019">
              <w:rPr>
                <w:rFonts w:ascii="Palatino Linotype" w:hAnsi="Palatino Linotype"/>
                <w:sz w:val="16"/>
                <w:szCs w:val="16"/>
                <w:lang w:val="en-GB"/>
              </w:rPr>
              <w:t xml:space="preserve"> +41 44 </w:t>
            </w:r>
            <w:r w:rsidR="00FF18D1" w:rsidRPr="00365019">
              <w:rPr>
                <w:rFonts w:ascii="Palatino Linotype" w:hAnsi="Palatino Linotype"/>
                <w:sz w:val="16"/>
                <w:szCs w:val="16"/>
                <w:lang w:val="en-GB"/>
              </w:rPr>
              <w:t>635 52 81</w:t>
            </w:r>
          </w:p>
          <w:p w:rsidR="006F47A2" w:rsidRPr="00365019" w:rsidRDefault="00913557" w:rsidP="00BD052E">
            <w:pPr>
              <w:pStyle w:val="Absender"/>
              <w:spacing w:line="240" w:lineRule="auto"/>
              <w:jc w:val="both"/>
              <w:rPr>
                <w:rFonts w:ascii="Palatino Linotype" w:hAnsi="Palatino Linotype"/>
                <w:bCs/>
                <w:sz w:val="18"/>
                <w:szCs w:val="18"/>
                <w:lang w:val="en-GB"/>
              </w:rPr>
            </w:pPr>
            <w:r w:rsidRPr="00365019">
              <w:rPr>
                <w:rFonts w:ascii="Palatino Linotype" w:hAnsi="Palatino Linotype"/>
                <w:sz w:val="16"/>
                <w:szCs w:val="16"/>
                <w:lang w:val="en-GB"/>
              </w:rPr>
              <w:t xml:space="preserve">     </w:t>
            </w:r>
            <w:r w:rsidR="00FF18D1" w:rsidRPr="00365019">
              <w:rPr>
                <w:rFonts w:ascii="Palatino Linotype" w:hAnsi="Palatino Linotype"/>
                <w:sz w:val="16"/>
                <w:szCs w:val="16"/>
                <w:lang w:val="en-GB"/>
              </w:rPr>
              <w:t>david.jansen</w:t>
            </w:r>
            <w:r w:rsidR="006F47A2" w:rsidRPr="00365019">
              <w:rPr>
                <w:rFonts w:ascii="Palatino Linotype" w:hAnsi="Palatino Linotype"/>
                <w:sz w:val="16"/>
                <w:szCs w:val="16"/>
                <w:lang w:val="en-GB"/>
              </w:rPr>
              <w:t>@ieu.uzh.ch</w:t>
            </w:r>
          </w:p>
        </w:tc>
      </w:tr>
      <w:tr w:rsidR="006F47A2" w:rsidRPr="00365019" w:rsidTr="00EC493A">
        <w:trPr>
          <w:trHeight w:hRule="exact" w:val="856"/>
        </w:trPr>
        <w:tc>
          <w:tcPr>
            <w:tcW w:w="5430" w:type="dxa"/>
            <w:shd w:val="clear" w:color="auto" w:fill="auto"/>
          </w:tcPr>
          <w:p w:rsidR="006F47A2" w:rsidRPr="00365019" w:rsidRDefault="006F47A2" w:rsidP="00BD052E">
            <w:pPr>
              <w:pStyle w:val="Adresse"/>
              <w:spacing w:line="240" w:lineRule="auto"/>
              <w:ind w:right="0"/>
              <w:jc w:val="both"/>
              <w:rPr>
                <w:rFonts w:ascii="Palatino Linotype" w:hAnsi="Palatino Linotype"/>
                <w:lang w:val="en-GB"/>
              </w:rPr>
            </w:pPr>
          </w:p>
        </w:tc>
        <w:tc>
          <w:tcPr>
            <w:tcW w:w="3203" w:type="dxa"/>
            <w:vMerge/>
            <w:shd w:val="clear" w:color="auto" w:fill="auto"/>
          </w:tcPr>
          <w:p w:rsidR="006F47A2" w:rsidRPr="00365019" w:rsidRDefault="006F47A2" w:rsidP="00BD052E">
            <w:pPr>
              <w:pStyle w:val="Absender"/>
              <w:spacing w:line="240" w:lineRule="auto"/>
              <w:jc w:val="both"/>
              <w:rPr>
                <w:rFonts w:ascii="Palatino Linotype" w:hAnsi="Palatino Linotype"/>
                <w:bCs/>
                <w:sz w:val="18"/>
                <w:szCs w:val="18"/>
                <w:lang w:val="en-GB"/>
              </w:rPr>
            </w:pPr>
          </w:p>
        </w:tc>
      </w:tr>
      <w:tr w:rsidR="006F47A2" w:rsidRPr="00365019" w:rsidTr="00EC493A">
        <w:trPr>
          <w:trHeight w:hRule="exact" w:val="249"/>
        </w:trPr>
        <w:tc>
          <w:tcPr>
            <w:tcW w:w="8633" w:type="dxa"/>
            <w:gridSpan w:val="2"/>
            <w:shd w:val="clear" w:color="auto" w:fill="auto"/>
          </w:tcPr>
          <w:p w:rsidR="006F47A2" w:rsidRPr="00365019" w:rsidRDefault="00EE2546" w:rsidP="00BD052E">
            <w:pPr>
              <w:spacing w:line="240" w:lineRule="auto"/>
              <w:jc w:val="both"/>
              <w:rPr>
                <w:rFonts w:ascii="Palatino Linotype" w:hAnsi="Palatino Linotype"/>
                <w:sz w:val="18"/>
                <w:szCs w:val="18"/>
                <w:lang w:val="en-GB"/>
              </w:rPr>
            </w:pPr>
            <w:r w:rsidRPr="00365019">
              <w:rPr>
                <w:rFonts w:ascii="Palatino Linotype" w:hAnsi="Palatino Linotype"/>
                <w:sz w:val="18"/>
                <w:szCs w:val="18"/>
                <w:lang w:val="en-GB"/>
              </w:rPr>
              <w:t xml:space="preserve">Zurich, </w:t>
            </w:r>
            <w:r w:rsidR="00C26766" w:rsidRPr="00365019">
              <w:rPr>
                <w:rFonts w:ascii="Palatino Linotype" w:hAnsi="Palatino Linotype"/>
                <w:sz w:val="18"/>
                <w:szCs w:val="18"/>
                <w:lang w:val="en-GB"/>
              </w:rPr>
              <w:fldChar w:fldCharType="begin"/>
            </w:r>
            <w:r w:rsidRPr="00365019">
              <w:rPr>
                <w:rFonts w:ascii="Palatino Linotype" w:hAnsi="Palatino Linotype"/>
                <w:sz w:val="18"/>
                <w:szCs w:val="18"/>
                <w:lang w:val="en-GB"/>
              </w:rPr>
              <w:instrText xml:space="preserve"> DATE \@ "MMMM d, yyyy" </w:instrText>
            </w:r>
            <w:r w:rsidR="00C26766" w:rsidRPr="00365019">
              <w:rPr>
                <w:rFonts w:ascii="Palatino Linotype" w:hAnsi="Palatino Linotype"/>
                <w:sz w:val="18"/>
                <w:szCs w:val="18"/>
                <w:lang w:val="en-GB"/>
              </w:rPr>
              <w:fldChar w:fldCharType="separate"/>
            </w:r>
            <w:r w:rsidR="00056D24">
              <w:rPr>
                <w:rFonts w:ascii="Palatino Linotype" w:hAnsi="Palatino Linotype"/>
                <w:noProof/>
                <w:sz w:val="18"/>
                <w:szCs w:val="18"/>
                <w:lang w:val="en-GB"/>
              </w:rPr>
              <w:t>May 18, 2013</w:t>
            </w:r>
            <w:r w:rsidR="00C26766" w:rsidRPr="00365019">
              <w:rPr>
                <w:rFonts w:ascii="Palatino Linotype" w:hAnsi="Palatino Linotype"/>
                <w:sz w:val="18"/>
                <w:szCs w:val="18"/>
                <w:lang w:val="en-GB"/>
              </w:rPr>
              <w:fldChar w:fldCharType="end"/>
            </w:r>
          </w:p>
        </w:tc>
      </w:tr>
      <w:tr w:rsidR="00EE2546" w:rsidRPr="00365019" w:rsidTr="00EE2546">
        <w:trPr>
          <w:trHeight w:hRule="exact" w:val="1452"/>
        </w:trPr>
        <w:tc>
          <w:tcPr>
            <w:tcW w:w="8633" w:type="dxa"/>
            <w:gridSpan w:val="2"/>
            <w:shd w:val="clear" w:color="auto" w:fill="auto"/>
          </w:tcPr>
          <w:p w:rsidR="00EE2546" w:rsidRPr="00365019" w:rsidRDefault="00EE2546" w:rsidP="00BD052E">
            <w:pPr>
              <w:spacing w:line="240" w:lineRule="auto"/>
              <w:jc w:val="both"/>
              <w:rPr>
                <w:rFonts w:ascii="Palatino Linotype" w:hAnsi="Palatino Linotype"/>
                <w:sz w:val="18"/>
                <w:szCs w:val="18"/>
                <w:lang w:val="en-GB"/>
              </w:rPr>
            </w:pPr>
          </w:p>
          <w:p w:rsidR="00EE2546" w:rsidRPr="00365019" w:rsidRDefault="00EE2546" w:rsidP="00BD052E">
            <w:pPr>
              <w:spacing w:line="240" w:lineRule="auto"/>
              <w:jc w:val="both"/>
              <w:rPr>
                <w:rFonts w:ascii="Palatino Linotype" w:hAnsi="Palatino Linotype"/>
                <w:sz w:val="18"/>
                <w:szCs w:val="18"/>
                <w:lang w:val="en-GB"/>
              </w:rPr>
            </w:pPr>
            <w:r w:rsidRPr="00365019">
              <w:rPr>
                <w:rFonts w:ascii="Palatino Linotype" w:hAnsi="Palatino Linotype"/>
                <w:sz w:val="18"/>
                <w:szCs w:val="18"/>
                <w:lang w:val="en-GB"/>
              </w:rPr>
              <w:t>MS</w:t>
            </w:r>
            <w:r w:rsidR="00C71545" w:rsidRPr="00365019">
              <w:rPr>
                <w:rFonts w:ascii="Palatino Linotype" w:hAnsi="Palatino Linotype"/>
                <w:sz w:val="18"/>
                <w:szCs w:val="18"/>
                <w:lang w:val="en-GB"/>
              </w:rPr>
              <w:t xml:space="preserve"> ID</w:t>
            </w:r>
            <w:r w:rsidRPr="00365019">
              <w:rPr>
                <w:rFonts w:ascii="Palatino Linotype" w:hAnsi="Palatino Linotype"/>
                <w:sz w:val="18"/>
                <w:szCs w:val="18"/>
                <w:lang w:val="en-GB"/>
              </w:rPr>
              <w:t xml:space="preserve">:  </w:t>
            </w:r>
            <w:r w:rsidR="00B20229">
              <w:t xml:space="preserve"> </w:t>
            </w:r>
            <w:r w:rsidR="00B20229" w:rsidRPr="00B20229">
              <w:rPr>
                <w:rFonts w:ascii="Palatino Linotype" w:hAnsi="Palatino Linotype"/>
                <w:sz w:val="18"/>
                <w:szCs w:val="18"/>
                <w:lang w:val="en-GB"/>
              </w:rPr>
              <w:t>JZO-03-13-OM-061.R1</w:t>
            </w:r>
            <w:r w:rsidR="00B20229">
              <w:rPr>
                <w:rFonts w:ascii="Palatino Linotype" w:hAnsi="Palatino Linotype"/>
                <w:sz w:val="18"/>
                <w:szCs w:val="18"/>
                <w:lang w:val="en-GB"/>
              </w:rPr>
              <w:t xml:space="preserve"> </w:t>
            </w:r>
            <w:r w:rsidRPr="00365019">
              <w:rPr>
                <w:rFonts w:ascii="Palatino Linotype" w:hAnsi="Palatino Linotype"/>
                <w:sz w:val="18"/>
                <w:szCs w:val="18"/>
                <w:lang w:val="en-GB"/>
              </w:rPr>
              <w:t xml:space="preserve">Revised for </w:t>
            </w:r>
            <w:r w:rsidR="00C71545" w:rsidRPr="00365019">
              <w:rPr>
                <w:rFonts w:ascii="Palatino Linotype" w:hAnsi="Palatino Linotype"/>
                <w:sz w:val="18"/>
                <w:szCs w:val="18"/>
                <w:lang w:val="en-GB"/>
              </w:rPr>
              <w:t>Journal of Zoology</w:t>
            </w:r>
          </w:p>
          <w:p w:rsidR="00EE2546" w:rsidRPr="00365019" w:rsidRDefault="00EE2546" w:rsidP="00BD052E">
            <w:pPr>
              <w:spacing w:line="240" w:lineRule="auto"/>
              <w:jc w:val="both"/>
              <w:rPr>
                <w:rFonts w:ascii="Palatino Linotype" w:hAnsi="Palatino Linotype"/>
                <w:sz w:val="18"/>
                <w:szCs w:val="18"/>
                <w:lang w:val="en-GB"/>
              </w:rPr>
            </w:pPr>
          </w:p>
          <w:p w:rsidR="00C71545" w:rsidRPr="00365019" w:rsidRDefault="00C71545" w:rsidP="00BD052E">
            <w:pPr>
              <w:spacing w:line="240" w:lineRule="auto"/>
              <w:jc w:val="both"/>
              <w:rPr>
                <w:rFonts w:ascii="Palatino Linotype" w:hAnsi="Palatino Linotype"/>
                <w:sz w:val="18"/>
                <w:szCs w:val="18"/>
                <w:lang w:val="en-GB"/>
              </w:rPr>
            </w:pPr>
            <w:r w:rsidRPr="00365019">
              <w:rPr>
                <w:rFonts w:ascii="Palatino Linotype" w:hAnsi="Palatino Linotype"/>
                <w:sz w:val="18"/>
                <w:szCs w:val="18"/>
                <w:lang w:val="en-GB"/>
              </w:rPr>
              <w:t>Testing for vocal individual discrimination in adult banded mongooses (</w:t>
            </w:r>
            <w:r w:rsidRPr="001F7338">
              <w:rPr>
                <w:rFonts w:ascii="Palatino Linotype" w:hAnsi="Palatino Linotype"/>
                <w:i/>
                <w:sz w:val="18"/>
                <w:szCs w:val="18"/>
                <w:lang w:val="en-GB"/>
              </w:rPr>
              <w:t>Mungos mungo</w:t>
            </w:r>
            <w:r w:rsidRPr="00365019">
              <w:rPr>
                <w:rFonts w:ascii="Palatino Linotype" w:hAnsi="Palatino Linotype"/>
                <w:sz w:val="18"/>
                <w:szCs w:val="18"/>
                <w:lang w:val="en-GB"/>
              </w:rPr>
              <w:t>)</w:t>
            </w:r>
          </w:p>
          <w:p w:rsidR="00EE2546" w:rsidRPr="00365019" w:rsidRDefault="00EE2546" w:rsidP="00BD052E">
            <w:pPr>
              <w:spacing w:line="240" w:lineRule="auto"/>
              <w:jc w:val="both"/>
              <w:rPr>
                <w:rFonts w:ascii="Palatino Linotype" w:hAnsi="Palatino Linotype"/>
                <w:sz w:val="18"/>
                <w:szCs w:val="18"/>
                <w:lang w:val="en-GB"/>
              </w:rPr>
            </w:pPr>
            <w:r w:rsidRPr="00365019">
              <w:rPr>
                <w:rFonts w:ascii="Palatino Linotype" w:hAnsi="Palatino Linotype"/>
                <w:sz w:val="18"/>
                <w:szCs w:val="18"/>
                <w:lang w:val="en-GB"/>
              </w:rPr>
              <w:t xml:space="preserve">David A.W.A.M. Jansen, Michael A. Cant and Marta B. </w:t>
            </w:r>
          </w:p>
          <w:p w:rsidR="00EE2546" w:rsidRPr="00365019" w:rsidRDefault="00EE2546" w:rsidP="00BD052E">
            <w:pPr>
              <w:spacing w:line="240" w:lineRule="auto"/>
              <w:jc w:val="both"/>
              <w:rPr>
                <w:rFonts w:ascii="Palatino Linotype" w:hAnsi="Palatino Linotype"/>
                <w:sz w:val="18"/>
                <w:szCs w:val="18"/>
                <w:lang w:val="en-GB"/>
              </w:rPr>
            </w:pPr>
          </w:p>
        </w:tc>
      </w:tr>
      <w:tr w:rsidR="00EE2546" w:rsidRPr="00365019" w:rsidTr="00EC493A">
        <w:trPr>
          <w:trHeight w:hRule="exact" w:val="249"/>
        </w:trPr>
        <w:tc>
          <w:tcPr>
            <w:tcW w:w="8633" w:type="dxa"/>
            <w:gridSpan w:val="2"/>
            <w:shd w:val="clear" w:color="auto" w:fill="auto"/>
          </w:tcPr>
          <w:p w:rsidR="00EE2546" w:rsidRPr="00365019" w:rsidRDefault="00EE2546" w:rsidP="00BD052E">
            <w:pPr>
              <w:spacing w:line="240" w:lineRule="auto"/>
              <w:jc w:val="both"/>
              <w:rPr>
                <w:rFonts w:ascii="Palatino Linotype" w:hAnsi="Palatino Linotype"/>
                <w:lang w:val="en-GB"/>
              </w:rPr>
            </w:pPr>
          </w:p>
        </w:tc>
      </w:tr>
    </w:tbl>
    <w:p w:rsidR="00433A0C" w:rsidRDefault="00EC493A" w:rsidP="00BD052E">
      <w:pPr>
        <w:spacing w:line="240" w:lineRule="auto"/>
        <w:jc w:val="both"/>
        <w:rPr>
          <w:rFonts w:ascii="Palatino Linotype" w:hAnsi="Palatino Linotype"/>
          <w:lang w:val="en-GB"/>
        </w:rPr>
      </w:pPr>
      <w:r w:rsidRPr="00365019">
        <w:rPr>
          <w:rFonts w:ascii="Palatino Linotype" w:hAnsi="Palatino Linotype"/>
          <w:lang w:val="en-GB"/>
        </w:rPr>
        <w:t>D</w:t>
      </w:r>
      <w:r w:rsidR="00433A0C" w:rsidRPr="00365019">
        <w:rPr>
          <w:rFonts w:ascii="Palatino Linotype" w:hAnsi="Palatino Linotype"/>
          <w:lang w:val="en-GB"/>
        </w:rPr>
        <w:t xml:space="preserve">ear </w:t>
      </w:r>
      <w:r w:rsidR="00C71545" w:rsidRPr="00365019">
        <w:rPr>
          <w:rFonts w:ascii="Palatino Linotype" w:hAnsi="Palatino Linotype"/>
          <w:lang w:val="en-GB"/>
        </w:rPr>
        <w:t>Dr. Elina Rantanen</w:t>
      </w:r>
      <w:r w:rsidR="00433A0C" w:rsidRPr="00365019">
        <w:rPr>
          <w:rFonts w:ascii="Palatino Linotype" w:hAnsi="Palatino Linotype"/>
          <w:lang w:val="en-GB"/>
        </w:rPr>
        <w:t>,</w:t>
      </w:r>
    </w:p>
    <w:p w:rsidR="00B20229" w:rsidRDefault="00B20229" w:rsidP="00BD052E">
      <w:pPr>
        <w:spacing w:line="240" w:lineRule="auto"/>
        <w:jc w:val="both"/>
        <w:rPr>
          <w:rFonts w:ascii="Palatino Linotype" w:hAnsi="Palatino Linotype"/>
          <w:lang w:val="en-GB"/>
        </w:rPr>
      </w:pPr>
    </w:p>
    <w:p w:rsidR="00D37617" w:rsidRPr="00056D24" w:rsidRDefault="00B20229" w:rsidP="00BD052E">
      <w:pPr>
        <w:spacing w:line="240" w:lineRule="auto"/>
        <w:jc w:val="both"/>
        <w:rPr>
          <w:rFonts w:ascii="Palatino Linotype" w:hAnsi="Palatino Linotype" w:cs="Cambria"/>
          <w:lang w:val="en-GB"/>
          <w:rPrChange w:id="0" w:author="Marta Manser" w:date="2013-05-18T09:56:00Z">
            <w:rPr>
              <w:rFonts w:ascii="Palatino Linotype" w:eastAsia="MS PGothic" w:hAnsi="Palatino Linotype"/>
              <w:w w:val="99"/>
              <w:lang w:val="en-GB"/>
            </w:rPr>
          </w:rPrChange>
        </w:rPr>
      </w:pPr>
      <w:r>
        <w:rPr>
          <w:rFonts w:ascii="Palatino Linotype" w:hAnsi="Palatino Linotype"/>
          <w:lang w:val="en-GB"/>
        </w:rPr>
        <w:t>Thanks for accepting our</w:t>
      </w:r>
      <w:r w:rsidR="00EE2546" w:rsidRPr="00365019">
        <w:rPr>
          <w:rFonts w:ascii="Palatino Linotype" w:hAnsi="Palatino Linotype"/>
          <w:lang w:val="en-GB"/>
        </w:rPr>
        <w:t xml:space="preserve"> manuscript</w:t>
      </w:r>
      <w:r w:rsidR="00CC3667" w:rsidRPr="00365019">
        <w:rPr>
          <w:rFonts w:ascii="Palatino Linotype" w:hAnsi="Palatino Linotype"/>
          <w:lang w:val="en-GB"/>
        </w:rPr>
        <w:t xml:space="preserve"> </w:t>
      </w:r>
      <w:r w:rsidR="00433A0C" w:rsidRPr="00365019">
        <w:rPr>
          <w:rFonts w:ascii="Palatino Linotype" w:hAnsi="Palatino Linotype"/>
          <w:lang w:val="en-GB"/>
        </w:rPr>
        <w:t>“</w:t>
      </w:r>
      <w:r w:rsidR="00C71545" w:rsidRPr="00365019">
        <w:rPr>
          <w:rFonts w:ascii="Palatino Linotype" w:hAnsi="Palatino Linotype"/>
          <w:lang w:val="en-GB"/>
        </w:rPr>
        <w:t>Testing for vocal individual discrimination in adult banded mongooses (</w:t>
      </w:r>
      <w:r w:rsidR="00C71545" w:rsidRPr="001F7338">
        <w:rPr>
          <w:rFonts w:ascii="Palatino Linotype" w:hAnsi="Palatino Linotype"/>
          <w:i/>
          <w:lang w:val="en-GB"/>
        </w:rPr>
        <w:t>Mungos mungo</w:t>
      </w:r>
      <w:r w:rsidR="00C71545" w:rsidRPr="00365019">
        <w:rPr>
          <w:rFonts w:ascii="Palatino Linotype" w:hAnsi="Palatino Linotype"/>
          <w:lang w:val="en-GB"/>
        </w:rPr>
        <w:t>)</w:t>
      </w:r>
      <w:r w:rsidR="00433A0C" w:rsidRPr="00365019">
        <w:rPr>
          <w:rFonts w:ascii="Palatino Linotype" w:hAnsi="Palatino Linotype"/>
          <w:lang w:val="en-GB"/>
        </w:rPr>
        <w:t xml:space="preserve">” </w:t>
      </w:r>
      <w:r w:rsidR="00CC3667" w:rsidRPr="00365019">
        <w:rPr>
          <w:rFonts w:ascii="Palatino Linotype" w:hAnsi="Palatino Linotype"/>
          <w:lang w:val="en-GB"/>
        </w:rPr>
        <w:t>by David A.W.A.M. Jansen</w:t>
      </w:r>
      <w:r w:rsidR="00504FB2" w:rsidRPr="00365019">
        <w:rPr>
          <w:rFonts w:ascii="Palatino Linotype" w:hAnsi="Palatino Linotype"/>
          <w:lang w:val="en-GB"/>
        </w:rPr>
        <w:t>,</w:t>
      </w:r>
      <w:r w:rsidR="00CC3667" w:rsidRPr="00365019">
        <w:rPr>
          <w:rFonts w:ascii="Palatino Linotype" w:hAnsi="Palatino Linotype"/>
          <w:lang w:val="en-GB"/>
        </w:rPr>
        <w:t xml:space="preserve"> </w:t>
      </w:r>
      <w:r w:rsidR="00CC3667" w:rsidRPr="00365019">
        <w:rPr>
          <w:rFonts w:ascii="Palatino Linotype" w:hAnsi="Palatino Linotype" w:cs="Cambria"/>
          <w:lang w:val="en-GB"/>
        </w:rPr>
        <w:t>Michael A. Cant, and Marta B.</w:t>
      </w:r>
      <w:r w:rsidR="00B64F9F" w:rsidRPr="00365019">
        <w:rPr>
          <w:rFonts w:ascii="Palatino Linotype" w:hAnsi="Palatino Linotype" w:cs="Cambria"/>
          <w:lang w:val="en-GB"/>
        </w:rPr>
        <w:t xml:space="preserve"> Manser for publication as research paper in</w:t>
      </w:r>
      <w:ins w:id="1" w:author="Marta Manser" w:date="2013-05-18T09:56:00Z">
        <w:r w:rsidR="00056D24">
          <w:rPr>
            <w:rFonts w:ascii="Palatino Linotype" w:hAnsi="Palatino Linotype" w:cs="Cambria"/>
            <w:lang w:val="en-GB"/>
          </w:rPr>
          <w:t xml:space="preserve"> your</w:t>
        </w:r>
      </w:ins>
      <w:r w:rsidR="00B64F9F" w:rsidRPr="00365019">
        <w:rPr>
          <w:rFonts w:ascii="Palatino Linotype" w:hAnsi="Palatino Linotype" w:cs="Cambria"/>
          <w:lang w:val="en-GB"/>
        </w:rPr>
        <w:t xml:space="preserve"> </w:t>
      </w:r>
      <w:r w:rsidR="00C71545" w:rsidRPr="00365019">
        <w:rPr>
          <w:rFonts w:ascii="Palatino Linotype" w:hAnsi="Palatino Linotype"/>
          <w:lang w:val="en-GB"/>
        </w:rPr>
        <w:t>Journal of Zoology</w:t>
      </w:r>
      <w:r w:rsidR="00433A0C" w:rsidRPr="00365019">
        <w:rPr>
          <w:rFonts w:ascii="Palatino Linotype" w:hAnsi="Palatino Linotype"/>
          <w:lang w:val="en-GB"/>
        </w:rPr>
        <w:t>.</w:t>
      </w:r>
      <w:r w:rsidR="004333BC" w:rsidRPr="00365019">
        <w:rPr>
          <w:rFonts w:ascii="Palatino Linotype" w:hAnsi="Palatino Linotype"/>
          <w:lang w:val="en-GB"/>
        </w:rPr>
        <w:t xml:space="preserve"> </w:t>
      </w:r>
      <w:r w:rsidR="00E213A3">
        <w:rPr>
          <w:rFonts w:ascii="Palatino Linotype" w:hAnsi="Palatino Linotype"/>
          <w:lang w:val="en-GB"/>
        </w:rPr>
        <w:t xml:space="preserve"> </w:t>
      </w:r>
      <w:r w:rsidR="00D37617" w:rsidRPr="00365019">
        <w:rPr>
          <w:rFonts w:ascii="Palatino Linotype" w:eastAsia="MS PGothic" w:hAnsi="Palatino Linotype"/>
          <w:w w:val="99"/>
          <w:lang w:val="en-GB"/>
        </w:rPr>
        <w:t>Our thanks go to the reviewers and the editor for their thoughtful critiques of our manuscript.</w:t>
      </w:r>
      <w:r w:rsidR="00E213A3">
        <w:rPr>
          <w:rFonts w:ascii="Palatino Linotype" w:eastAsia="MS PGothic" w:hAnsi="Palatino Linotype"/>
          <w:w w:val="99"/>
          <w:lang w:val="en-GB"/>
        </w:rPr>
        <w:t xml:space="preserve"> We have revised the manuscript with the suggested minor points. </w:t>
      </w:r>
      <w:r w:rsidR="00D37617" w:rsidRPr="00365019">
        <w:rPr>
          <w:rFonts w:ascii="Palatino Linotype" w:eastAsia="MS PGothic" w:hAnsi="Palatino Linotype"/>
          <w:w w:val="99"/>
          <w:lang w:val="en-GB"/>
        </w:rPr>
        <w:t xml:space="preserve">Our point-by-point responses to comments </w:t>
      </w:r>
      <w:r w:rsidR="00E213A3">
        <w:rPr>
          <w:rFonts w:ascii="Palatino Linotype" w:eastAsia="MS PGothic" w:hAnsi="Palatino Linotype"/>
          <w:w w:val="99"/>
          <w:lang w:val="en-GB"/>
        </w:rPr>
        <w:t>of the 2</w:t>
      </w:r>
      <w:r w:rsidR="00E213A3" w:rsidRPr="00E213A3">
        <w:rPr>
          <w:rFonts w:ascii="Palatino Linotype" w:eastAsia="MS PGothic" w:hAnsi="Palatino Linotype"/>
          <w:w w:val="99"/>
          <w:vertAlign w:val="superscript"/>
          <w:lang w:val="en-GB"/>
        </w:rPr>
        <w:t>nd</w:t>
      </w:r>
      <w:r w:rsidR="00E213A3">
        <w:rPr>
          <w:rFonts w:ascii="Palatino Linotype" w:eastAsia="MS PGothic" w:hAnsi="Palatino Linotype"/>
          <w:w w:val="99"/>
          <w:lang w:val="en-GB"/>
        </w:rPr>
        <w:t xml:space="preserve"> reviewer are </w:t>
      </w:r>
      <w:del w:id="2" w:author="Marta Manser" w:date="2013-05-18T09:57:00Z">
        <w:r w:rsidR="00D37617" w:rsidRPr="00365019" w:rsidDel="00056D24">
          <w:rPr>
            <w:rFonts w:ascii="Palatino Linotype" w:eastAsia="MS PGothic" w:hAnsi="Palatino Linotype"/>
            <w:w w:val="99"/>
            <w:lang w:val="en-GB"/>
          </w:rPr>
          <w:delText xml:space="preserve">detailed </w:delText>
        </w:r>
      </w:del>
      <w:ins w:id="3" w:author="Marta Manser" w:date="2013-05-18T09:57:00Z">
        <w:r w:rsidR="00056D24">
          <w:rPr>
            <w:rFonts w:ascii="Palatino Linotype" w:eastAsia="MS PGothic" w:hAnsi="Palatino Linotype"/>
            <w:w w:val="99"/>
            <w:lang w:val="en-GB"/>
          </w:rPr>
          <w:t>listed in detail</w:t>
        </w:r>
        <w:r w:rsidR="00056D24" w:rsidRPr="00365019">
          <w:rPr>
            <w:rFonts w:ascii="Palatino Linotype" w:eastAsia="MS PGothic" w:hAnsi="Palatino Linotype"/>
            <w:w w:val="99"/>
            <w:lang w:val="en-GB"/>
          </w:rPr>
          <w:t xml:space="preserve"> </w:t>
        </w:r>
      </w:ins>
      <w:r w:rsidR="00D37617" w:rsidRPr="00365019">
        <w:rPr>
          <w:rFonts w:ascii="Palatino Linotype" w:eastAsia="MS PGothic" w:hAnsi="Palatino Linotype"/>
          <w:w w:val="99"/>
          <w:lang w:val="en-GB"/>
        </w:rPr>
        <w:t xml:space="preserve">on the following pages. </w:t>
      </w:r>
    </w:p>
    <w:p w:rsidR="00D37617" w:rsidRPr="00365019" w:rsidRDefault="00D37617" w:rsidP="00BD052E">
      <w:pPr>
        <w:spacing w:line="240" w:lineRule="auto"/>
        <w:jc w:val="both"/>
        <w:rPr>
          <w:rFonts w:ascii="Palatino Linotype" w:hAnsi="Palatino Linotype"/>
          <w:lang w:val="en-GB"/>
        </w:rPr>
      </w:pPr>
    </w:p>
    <w:p w:rsidR="00FF18D1" w:rsidRPr="00365019" w:rsidRDefault="00FF18D1" w:rsidP="00BD052E">
      <w:pPr>
        <w:spacing w:line="240" w:lineRule="auto"/>
        <w:jc w:val="both"/>
        <w:rPr>
          <w:rFonts w:ascii="Palatino Linotype" w:hAnsi="Palatino Linotype"/>
          <w:lang w:val="en-GB"/>
        </w:rPr>
      </w:pPr>
      <w:r w:rsidRPr="00365019">
        <w:rPr>
          <w:rFonts w:ascii="Palatino Linotype" w:hAnsi="Palatino Linotype"/>
          <w:lang w:val="en-GB"/>
        </w:rPr>
        <w:t>Sincerely yours,</w:t>
      </w:r>
    </w:p>
    <w:p w:rsidR="00FF18D1" w:rsidRPr="00365019" w:rsidRDefault="00FF18D1" w:rsidP="00BD052E">
      <w:pPr>
        <w:spacing w:line="240" w:lineRule="auto"/>
        <w:jc w:val="both"/>
        <w:rPr>
          <w:rFonts w:ascii="Palatino Linotype" w:hAnsi="Palatino Linotype"/>
          <w:sz w:val="18"/>
          <w:szCs w:val="18"/>
          <w:lang w:val="en-GB"/>
        </w:rPr>
      </w:pPr>
      <w:r w:rsidRPr="00365019">
        <w:rPr>
          <w:rFonts w:ascii="Palatino Linotype" w:hAnsi="Palatino Linotype"/>
          <w:noProof/>
          <w:sz w:val="18"/>
          <w:szCs w:val="18"/>
          <w:lang w:eastAsia="en-US"/>
        </w:rPr>
        <w:drawing>
          <wp:inline distT="0" distB="0" distL="0" distR="0">
            <wp:extent cx="990600" cy="412750"/>
            <wp:effectExtent l="19050" t="0" r="0" b="0"/>
            <wp:docPr id="1" name="Picture 0" descr="signatur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9" cstate="print">
                      <a:lum/>
                    </a:blip>
                    <a:stretch>
                      <a:fillRect/>
                    </a:stretch>
                  </pic:blipFill>
                  <pic:spPr>
                    <a:xfrm>
                      <a:off x="0" y="0"/>
                      <a:ext cx="991490" cy="413121"/>
                    </a:xfrm>
                    <a:prstGeom prst="rect">
                      <a:avLst/>
                    </a:prstGeom>
                  </pic:spPr>
                </pic:pic>
              </a:graphicData>
            </a:graphic>
          </wp:inline>
        </w:drawing>
      </w:r>
    </w:p>
    <w:p w:rsidR="00B64F9F" w:rsidRPr="00365019" w:rsidRDefault="00B64F9F" w:rsidP="00BD052E">
      <w:pPr>
        <w:spacing w:line="240" w:lineRule="auto"/>
        <w:jc w:val="both"/>
        <w:rPr>
          <w:rFonts w:ascii="Palatino Linotype" w:hAnsi="Palatino Linotype"/>
          <w:sz w:val="18"/>
          <w:szCs w:val="18"/>
          <w:lang w:val="en-GB"/>
        </w:rPr>
      </w:pPr>
    </w:p>
    <w:p w:rsidR="00433A0C" w:rsidRPr="00365019" w:rsidRDefault="00FF18D1" w:rsidP="00BD052E">
      <w:pPr>
        <w:spacing w:line="240" w:lineRule="auto"/>
        <w:jc w:val="both"/>
        <w:rPr>
          <w:rFonts w:ascii="Palatino Linotype" w:hAnsi="Palatino Linotype"/>
          <w:sz w:val="18"/>
          <w:szCs w:val="18"/>
          <w:lang w:val="en-GB"/>
        </w:rPr>
      </w:pPr>
      <w:r w:rsidRPr="00365019">
        <w:rPr>
          <w:rFonts w:ascii="Palatino Linotype" w:hAnsi="Palatino Linotype"/>
          <w:sz w:val="18"/>
          <w:szCs w:val="18"/>
          <w:lang w:val="en-GB"/>
        </w:rPr>
        <w:t xml:space="preserve"> </w:t>
      </w:r>
      <w:r w:rsidR="00433A0C" w:rsidRPr="00365019">
        <w:rPr>
          <w:rFonts w:ascii="Palatino Linotype" w:hAnsi="Palatino Linotype"/>
          <w:sz w:val="18"/>
          <w:szCs w:val="18"/>
          <w:lang w:val="en-GB"/>
        </w:rPr>
        <w:t>David A.W.A.M. Jansen*</w:t>
      </w:r>
      <w:r w:rsidR="00433A0C" w:rsidRPr="00365019">
        <w:rPr>
          <w:rFonts w:ascii="Palatino Linotype" w:hAnsi="Palatino Linotype" w:cs="Cambria"/>
          <w:sz w:val="18"/>
          <w:szCs w:val="18"/>
          <w:lang w:val="en-GB"/>
        </w:rPr>
        <w:t>, Michael A. Cant, and Marta B. Manser</w:t>
      </w:r>
      <w:r w:rsidR="00433A0C" w:rsidRPr="00365019">
        <w:rPr>
          <w:rFonts w:ascii="Palatino Linotype" w:hAnsi="Palatino Linotype"/>
          <w:sz w:val="18"/>
          <w:szCs w:val="18"/>
          <w:lang w:val="en-GB"/>
        </w:rPr>
        <w:t xml:space="preserve"> </w:t>
      </w:r>
    </w:p>
    <w:p w:rsidR="00243F46" w:rsidRPr="00365019" w:rsidRDefault="00FF18D1" w:rsidP="00BD052E">
      <w:pPr>
        <w:spacing w:line="240" w:lineRule="auto"/>
        <w:jc w:val="both"/>
        <w:rPr>
          <w:rFonts w:ascii="Palatino Linotype" w:hAnsi="Palatino Linotype"/>
          <w:i/>
          <w:sz w:val="18"/>
          <w:szCs w:val="18"/>
          <w:lang w:val="en-GB"/>
        </w:rPr>
      </w:pPr>
      <w:r w:rsidRPr="00365019">
        <w:rPr>
          <w:rFonts w:ascii="Palatino Linotype" w:hAnsi="Palatino Linotype"/>
          <w:sz w:val="18"/>
          <w:szCs w:val="18"/>
          <w:lang w:val="en-GB"/>
        </w:rPr>
        <w:t>*</w:t>
      </w:r>
      <w:r w:rsidRPr="00365019">
        <w:rPr>
          <w:rFonts w:ascii="Palatino Linotype" w:hAnsi="Palatino Linotype"/>
          <w:i/>
          <w:sz w:val="18"/>
          <w:szCs w:val="18"/>
          <w:lang w:val="en-GB"/>
        </w:rPr>
        <w:t>Corresponding author: David</w:t>
      </w:r>
      <w:r w:rsidR="00D3582A" w:rsidRPr="00365019">
        <w:rPr>
          <w:rFonts w:ascii="Palatino Linotype" w:hAnsi="Palatino Linotype"/>
          <w:i/>
          <w:sz w:val="18"/>
          <w:szCs w:val="18"/>
          <w:lang w:val="en-GB"/>
        </w:rPr>
        <w:t xml:space="preserve"> </w:t>
      </w:r>
      <w:r w:rsidRPr="00365019">
        <w:rPr>
          <w:rFonts w:ascii="Palatino Linotype" w:hAnsi="Palatino Linotype"/>
          <w:i/>
          <w:sz w:val="18"/>
          <w:szCs w:val="18"/>
          <w:lang w:val="en-GB"/>
        </w:rPr>
        <w:t>A.W.A.M. Jansen; Animal behaviour, Institute of Evolutionary Biology and Environmental Studies, University of Zurich, Winterthurerstrasse 190, 8057 Zurich, Switzerland</w:t>
      </w:r>
      <w:r w:rsidR="00504FB2" w:rsidRPr="00365019">
        <w:rPr>
          <w:rFonts w:ascii="Palatino Linotype" w:hAnsi="Palatino Linotype"/>
          <w:i/>
          <w:sz w:val="18"/>
          <w:szCs w:val="18"/>
          <w:lang w:val="en-GB"/>
        </w:rPr>
        <w:t>.</w:t>
      </w:r>
    </w:p>
    <w:p w:rsidR="00D37617" w:rsidRPr="00365019" w:rsidRDefault="00FF18D1" w:rsidP="00BD052E">
      <w:pPr>
        <w:spacing w:line="240" w:lineRule="auto"/>
        <w:jc w:val="both"/>
        <w:rPr>
          <w:rFonts w:ascii="Palatino Linotype" w:hAnsi="Palatino Linotype"/>
          <w:sz w:val="18"/>
          <w:szCs w:val="18"/>
          <w:lang w:val="en-GB"/>
        </w:rPr>
      </w:pPr>
      <w:r w:rsidRPr="00365019">
        <w:rPr>
          <w:rFonts w:ascii="Palatino Linotype" w:hAnsi="Palatino Linotype"/>
          <w:i/>
          <w:sz w:val="18"/>
          <w:szCs w:val="18"/>
          <w:lang w:val="en-GB"/>
        </w:rPr>
        <w:t>Phone:  +4144635</w:t>
      </w:r>
      <w:r w:rsidR="00433A0C" w:rsidRPr="00365019">
        <w:rPr>
          <w:rFonts w:ascii="Palatino Linotype" w:hAnsi="Palatino Linotype"/>
          <w:i/>
          <w:sz w:val="18"/>
          <w:szCs w:val="18"/>
          <w:lang w:val="en-GB"/>
        </w:rPr>
        <w:t xml:space="preserve">5281, fax: +41446355490, email: </w:t>
      </w:r>
      <w:hyperlink r:id="rId10" w:history="1">
        <w:r w:rsidR="00555E70" w:rsidRPr="00365019">
          <w:rPr>
            <w:rStyle w:val="Hyperlink"/>
            <w:rFonts w:ascii="Palatino Linotype" w:hAnsi="Palatino Linotype"/>
            <w:i/>
            <w:sz w:val="18"/>
            <w:szCs w:val="18"/>
            <w:lang w:val="en-GB"/>
          </w:rPr>
          <w:t>david.awam.jansen@gmail.com</w:t>
        </w:r>
      </w:hyperlink>
    </w:p>
    <w:p w:rsidR="00D37617" w:rsidRPr="00365019" w:rsidRDefault="00D37617" w:rsidP="00BD052E">
      <w:pPr>
        <w:spacing w:line="240" w:lineRule="auto"/>
        <w:jc w:val="both"/>
        <w:rPr>
          <w:rFonts w:ascii="Palatino Linotype" w:hAnsi="Palatino Linotype"/>
          <w:sz w:val="18"/>
          <w:szCs w:val="18"/>
          <w:lang w:val="en-GB"/>
        </w:rPr>
      </w:pPr>
      <w:r w:rsidRPr="00365019">
        <w:rPr>
          <w:rFonts w:ascii="Palatino Linotype" w:hAnsi="Palatino Linotype"/>
          <w:sz w:val="18"/>
          <w:szCs w:val="18"/>
          <w:lang w:val="en-GB"/>
        </w:rPr>
        <w:br w:type="page"/>
      </w:r>
    </w:p>
    <w:p w:rsidR="00D37617" w:rsidRPr="00365019" w:rsidRDefault="00D37617" w:rsidP="00BD052E">
      <w:pPr>
        <w:spacing w:line="240" w:lineRule="auto"/>
        <w:jc w:val="both"/>
        <w:rPr>
          <w:rFonts w:ascii="Palatino Linotype" w:hAnsi="Palatino Linotype"/>
          <w:sz w:val="18"/>
          <w:szCs w:val="18"/>
          <w:lang w:val="en-GB"/>
        </w:rPr>
      </w:pPr>
      <w:r w:rsidRPr="00365019">
        <w:rPr>
          <w:rFonts w:ascii="Palatino Linotype" w:hAnsi="Palatino Linotype"/>
          <w:color w:val="FF0000"/>
          <w:sz w:val="18"/>
          <w:szCs w:val="18"/>
          <w:lang w:val="en-GB"/>
        </w:rPr>
        <w:lastRenderedPageBreak/>
        <w:t>Queries/critiques are numbered and in red font.</w:t>
      </w:r>
      <w:r w:rsidRPr="00365019">
        <w:rPr>
          <w:rFonts w:ascii="Palatino Linotype" w:hAnsi="Palatino Linotype"/>
          <w:sz w:val="18"/>
          <w:szCs w:val="18"/>
          <w:lang w:val="en-GB"/>
        </w:rPr>
        <w:t xml:space="preserve">  Responses follow in black font.  </w:t>
      </w:r>
      <w:r w:rsidR="00371E3A" w:rsidRPr="00365019">
        <w:rPr>
          <w:rFonts w:ascii="Palatino Linotype" w:hAnsi="Palatino Linotype"/>
          <w:sz w:val="18"/>
          <w:szCs w:val="18"/>
          <w:lang w:val="en-GB"/>
        </w:rPr>
        <w:t>We have also indicated on which page and/or lines changes have been made.</w:t>
      </w:r>
      <w:r w:rsidR="003E3F79">
        <w:rPr>
          <w:rFonts w:ascii="Palatino Linotype" w:hAnsi="Palatino Linotype"/>
          <w:sz w:val="18"/>
          <w:szCs w:val="18"/>
          <w:lang w:val="en-GB"/>
        </w:rPr>
        <w:t xml:space="preserve"> Please note that the line numbers are different then in the 1</w:t>
      </w:r>
      <w:r w:rsidR="003E3F79" w:rsidRPr="003E3F79">
        <w:rPr>
          <w:rFonts w:ascii="Palatino Linotype" w:hAnsi="Palatino Linotype"/>
          <w:sz w:val="18"/>
          <w:szCs w:val="18"/>
          <w:vertAlign w:val="superscript"/>
          <w:lang w:val="en-GB"/>
        </w:rPr>
        <w:t>st</w:t>
      </w:r>
      <w:r w:rsidR="003E3F79">
        <w:rPr>
          <w:rFonts w:ascii="Palatino Linotype" w:hAnsi="Palatino Linotype"/>
          <w:sz w:val="18"/>
          <w:szCs w:val="18"/>
          <w:lang w:val="en-GB"/>
        </w:rPr>
        <w:t xml:space="preserve"> review version.</w:t>
      </w:r>
    </w:p>
    <w:p w:rsidR="005F5DB6" w:rsidRPr="00365019" w:rsidRDefault="005F5DB6" w:rsidP="00BD052E">
      <w:pPr>
        <w:spacing w:line="240" w:lineRule="auto"/>
        <w:jc w:val="both"/>
        <w:rPr>
          <w:rFonts w:ascii="Palatino Linotype" w:hAnsi="Palatino Linotype"/>
          <w:color w:val="00B050"/>
          <w:sz w:val="18"/>
          <w:szCs w:val="18"/>
          <w:lang w:val="en-GB"/>
        </w:rPr>
      </w:pPr>
    </w:p>
    <w:p w:rsidR="005F5DB6" w:rsidRPr="00F5299F" w:rsidRDefault="005F5DB6" w:rsidP="00BD052E">
      <w:pPr>
        <w:spacing w:line="240" w:lineRule="auto"/>
        <w:jc w:val="both"/>
        <w:rPr>
          <w:rFonts w:ascii="Palatino Linotype" w:hAnsi="Palatino Linotype"/>
          <w:b/>
          <w:color w:val="000000" w:themeColor="text1"/>
          <w:sz w:val="18"/>
          <w:szCs w:val="18"/>
          <w:lang w:val="en-GB"/>
        </w:rPr>
      </w:pPr>
      <w:r w:rsidRPr="00F5299F">
        <w:rPr>
          <w:rFonts w:ascii="Palatino Linotype" w:hAnsi="Palatino Linotype"/>
          <w:b/>
          <w:color w:val="000000" w:themeColor="text1"/>
          <w:sz w:val="18"/>
          <w:szCs w:val="18"/>
          <w:lang w:val="en-GB"/>
        </w:rPr>
        <w:t>General</w:t>
      </w:r>
      <w:r w:rsidR="00190134" w:rsidRPr="00F5299F">
        <w:rPr>
          <w:rFonts w:ascii="Palatino Linotype" w:hAnsi="Palatino Linotype"/>
          <w:b/>
          <w:color w:val="000000" w:themeColor="text1"/>
          <w:sz w:val="18"/>
          <w:szCs w:val="18"/>
          <w:lang w:val="en-GB"/>
        </w:rPr>
        <w:t xml:space="preserve"> response</w:t>
      </w:r>
    </w:p>
    <w:p w:rsidR="00C71545" w:rsidRPr="00F5299F" w:rsidRDefault="00C71545" w:rsidP="00C71545">
      <w:pPr>
        <w:spacing w:line="240" w:lineRule="auto"/>
        <w:jc w:val="both"/>
        <w:rPr>
          <w:rFonts w:ascii="Palatino Linotype" w:hAnsi="Palatino Linotype"/>
          <w:b/>
          <w:i/>
          <w:color w:val="000000" w:themeColor="text1"/>
          <w:sz w:val="18"/>
          <w:szCs w:val="18"/>
          <w:lang w:val="en-GB"/>
        </w:rPr>
      </w:pPr>
      <w:r w:rsidRPr="00F5299F">
        <w:rPr>
          <w:rFonts w:ascii="Palatino Linotype" w:hAnsi="Palatino Linotype"/>
          <w:b/>
          <w:i/>
          <w:color w:val="000000" w:themeColor="text1"/>
          <w:sz w:val="18"/>
          <w:szCs w:val="18"/>
          <w:lang w:val="en-GB"/>
        </w:rPr>
        <w:t>Comment from the Editor:</w:t>
      </w:r>
    </w:p>
    <w:p w:rsid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The paper requires a few minor changes prior to final acceptance. Please make the changes and resubmit the final version of the paper. The manuscript will not go out for further review. Once the changes are undertaken it will be accepted for publication. I look forward to receiving the final version of the manuscript.</w:t>
      </w:r>
    </w:p>
    <w:p w:rsidR="00B20229" w:rsidRPr="00B20229" w:rsidRDefault="00B20229" w:rsidP="005A6BB2">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 xml:space="preserve">We have dealt with all the changes as suggested by the second reviewer. </w:t>
      </w:r>
    </w:p>
    <w:p w:rsidR="005A6BB2" w:rsidRPr="005A6BB2" w:rsidRDefault="005A6BB2" w:rsidP="005A6BB2">
      <w:pPr>
        <w:spacing w:line="240" w:lineRule="auto"/>
        <w:jc w:val="both"/>
        <w:rPr>
          <w:rFonts w:ascii="Palatino Linotype" w:hAnsi="Palatino Linotype"/>
          <w:color w:val="000000" w:themeColor="text1"/>
          <w:sz w:val="18"/>
          <w:szCs w:val="18"/>
          <w:lang w:val="en-GB"/>
        </w:rPr>
      </w:pPr>
    </w:p>
    <w:p w:rsidR="005A6BB2" w:rsidRPr="00F5299F" w:rsidRDefault="005A6BB2" w:rsidP="005A6BB2">
      <w:pPr>
        <w:spacing w:line="240" w:lineRule="auto"/>
        <w:jc w:val="both"/>
        <w:rPr>
          <w:rFonts w:ascii="Palatino Linotype" w:hAnsi="Palatino Linotype"/>
          <w:b/>
          <w:i/>
          <w:color w:val="000000" w:themeColor="text1"/>
          <w:sz w:val="18"/>
          <w:szCs w:val="18"/>
          <w:lang w:val="en-GB"/>
        </w:rPr>
      </w:pPr>
      <w:r w:rsidRPr="00F5299F">
        <w:rPr>
          <w:rFonts w:ascii="Palatino Linotype" w:hAnsi="Palatino Linotype"/>
          <w:b/>
          <w:i/>
          <w:color w:val="000000" w:themeColor="text1"/>
          <w:sz w:val="18"/>
          <w:szCs w:val="18"/>
          <w:lang w:val="en-GB"/>
        </w:rPr>
        <w:t xml:space="preserve">Comment </w:t>
      </w:r>
      <w:r>
        <w:rPr>
          <w:rFonts w:ascii="Palatino Linotype" w:hAnsi="Palatino Linotype"/>
          <w:b/>
          <w:i/>
          <w:color w:val="000000" w:themeColor="text1"/>
          <w:sz w:val="18"/>
          <w:szCs w:val="18"/>
          <w:lang w:val="en-GB"/>
        </w:rPr>
        <w:t>from the Reviewer</w:t>
      </w:r>
      <w:r w:rsidRPr="00F5299F">
        <w:rPr>
          <w:rFonts w:ascii="Palatino Linotype" w:hAnsi="Palatino Linotype"/>
          <w:b/>
          <w:i/>
          <w:color w:val="000000" w:themeColor="text1"/>
          <w:sz w:val="18"/>
          <w:szCs w:val="18"/>
          <w:lang w:val="en-GB"/>
        </w:rPr>
        <w:t>:</w:t>
      </w:r>
      <w:r>
        <w:rPr>
          <w:rFonts w:ascii="Palatino Linotype" w:hAnsi="Palatino Linotype"/>
          <w:b/>
          <w:i/>
          <w:color w:val="000000" w:themeColor="text1"/>
          <w:sz w:val="18"/>
          <w:szCs w:val="18"/>
          <w:lang w:val="en-GB"/>
        </w:rPr>
        <w:t xml:space="preserve"> 2</w:t>
      </w:r>
    </w:p>
    <w:p w:rsidR="005A6BB2" w:rsidRDefault="005A6BB2" w:rsidP="005A6BB2">
      <w:pPr>
        <w:spacing w:line="240" w:lineRule="auto"/>
        <w:jc w:val="both"/>
        <w:rPr>
          <w:rFonts w:ascii="Palatino Linotype" w:hAnsi="Palatino Linotype"/>
          <w:color w:val="FF0000"/>
          <w:sz w:val="18"/>
          <w:szCs w:val="18"/>
          <w:lang w:val="en-GB"/>
        </w:rPr>
      </w:pPr>
      <w:r w:rsidRPr="00B20229">
        <w:rPr>
          <w:rFonts w:ascii="Palatino Linotype" w:hAnsi="Palatino Linotype"/>
          <w:color w:val="FF0000"/>
          <w:sz w:val="18"/>
          <w:szCs w:val="18"/>
          <w:lang w:val="en-GB"/>
        </w:rPr>
        <w:t>The manuscript has improved and I have just one comment regarding the choice of digging rather than moving calls. Although moving calls are not more individually distinct, they may be attended to more than the digging calls since it is obviously important not to become isolated from the group when they move off. As the authors mention, they may not attend to the caller identity of digging calls (and hence not be ‘surprised’ when an individual appears in an unexpected location). In contrast mongooses may pay particular attention to the identity of individuals giving ‘moving` close calls so they can maintain contact with preferred associates. The authors may choose to mention this possibility in the discussion.</w:t>
      </w:r>
    </w:p>
    <w:p w:rsidR="007D60E3" w:rsidRPr="005A6BB2" w:rsidRDefault="00D82E87" w:rsidP="007D60E3">
      <w:pPr>
        <w:spacing w:line="240" w:lineRule="auto"/>
        <w:jc w:val="both"/>
        <w:rPr>
          <w:ins w:id="4" w:author="Marta Manser" w:date="2013-05-18T10:11:00Z"/>
          <w:rFonts w:ascii="Palatino Linotype" w:hAnsi="Palatino Linotype"/>
          <w:color w:val="FF0000"/>
          <w:sz w:val="18"/>
          <w:szCs w:val="18"/>
          <w:lang w:val="en-GB"/>
        </w:rPr>
      </w:pPr>
      <w:commentRangeStart w:id="5"/>
      <w:r>
        <w:rPr>
          <w:rFonts w:ascii="Palatino Linotype" w:hAnsi="Palatino Linotype"/>
          <w:color w:val="000000" w:themeColor="text1"/>
          <w:sz w:val="18"/>
          <w:szCs w:val="18"/>
          <w:lang w:val="en-GB"/>
        </w:rPr>
        <w:t xml:space="preserve">Although we agree with the reviewer that this might be true, </w:t>
      </w:r>
      <w:del w:id="6" w:author="Marta Manser" w:date="2013-05-18T10:09:00Z">
        <w:r w:rsidDel="007D60E3">
          <w:rPr>
            <w:rFonts w:ascii="Palatino Linotype" w:hAnsi="Palatino Linotype"/>
            <w:color w:val="000000" w:themeColor="text1"/>
            <w:sz w:val="18"/>
            <w:szCs w:val="18"/>
            <w:lang w:val="en-GB"/>
          </w:rPr>
          <w:delText>with the current setup (with a stationary speaker) we would not be able to use the `moving’ close call. The moving close call is only emitted by moving individuals and broadcasting from a stationary speaker would not represent a natural situation</w:delText>
        </w:r>
      </w:del>
      <w:ins w:id="7" w:author="Marta Manser" w:date="2013-05-18T10:09:00Z">
        <w:r w:rsidR="007D60E3">
          <w:rPr>
            <w:rFonts w:ascii="Palatino Linotype" w:hAnsi="Palatino Linotype"/>
            <w:color w:val="000000" w:themeColor="text1"/>
            <w:sz w:val="18"/>
            <w:szCs w:val="18"/>
            <w:lang w:val="en-GB"/>
          </w:rPr>
          <w:t>we currently have not evidence that they respond to a particular individual more than any other to keep cohesion with group members (except potentially the males during oestrus periods, where they may try to keep close position to the specific females in oestrus)</w:t>
        </w:r>
      </w:ins>
      <w:r>
        <w:rPr>
          <w:rFonts w:ascii="Palatino Linotype" w:hAnsi="Palatino Linotype"/>
          <w:color w:val="000000" w:themeColor="text1"/>
          <w:sz w:val="18"/>
          <w:szCs w:val="18"/>
          <w:lang w:val="en-GB"/>
        </w:rPr>
        <w:t xml:space="preserve">. </w:t>
      </w:r>
      <w:commentRangeEnd w:id="5"/>
      <w:r>
        <w:rPr>
          <w:rStyle w:val="CommentReference"/>
        </w:rPr>
        <w:commentReference w:id="5"/>
      </w:r>
      <w:ins w:id="8" w:author="Marta Manser" w:date="2013-05-18T10:11:00Z">
        <w:r w:rsidR="007D60E3" w:rsidRPr="007D60E3">
          <w:rPr>
            <w:rFonts w:ascii="Palatino Linotype" w:hAnsi="Palatino Linotype"/>
            <w:color w:val="FF0000"/>
            <w:sz w:val="18"/>
            <w:szCs w:val="18"/>
            <w:lang w:val="en-GB"/>
          </w:rPr>
          <w:t xml:space="preserve"> </w:t>
        </w:r>
        <w:r w:rsidR="007D60E3">
          <w:rPr>
            <w:rFonts w:ascii="Palatino Linotype" w:hAnsi="Palatino Linotype"/>
            <w:color w:val="FF0000"/>
            <w:sz w:val="18"/>
            <w:szCs w:val="18"/>
            <w:lang w:val="en-GB"/>
          </w:rPr>
          <w:t xml:space="preserve">The set-up of the violaton-expectation experiment is based on the fact that an unexpected fast shift from one side to the other side was not happening. In the context of playing ‘moving calls’ the individuals are constantly shifting, therefore the change of location would not be surprising. A different set-up of experiment with moving calls would be needed. </w:t>
        </w:r>
      </w:ins>
    </w:p>
    <w:p w:rsidR="00D82E87" w:rsidRPr="00D82E87" w:rsidRDefault="00D82E87"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P3</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L17 Evidence to true &gt; evidence of true</w:t>
      </w:r>
    </w:p>
    <w:p w:rsidR="005A6BB2" w:rsidRPr="005A6BB2" w:rsidRDefault="005A6BB2" w:rsidP="005A6BB2">
      <w:pPr>
        <w:spacing w:line="240" w:lineRule="auto"/>
        <w:jc w:val="both"/>
        <w:rPr>
          <w:rFonts w:ascii="Palatino Linotype" w:hAnsi="Palatino Linotype"/>
          <w:color w:val="FF0000"/>
          <w:sz w:val="18"/>
          <w:szCs w:val="18"/>
          <w:lang w:val="en-GB"/>
        </w:rPr>
      </w:pPr>
      <w:commentRangeStart w:id="9"/>
      <w:r w:rsidRPr="005A6BB2">
        <w:rPr>
          <w:rFonts w:ascii="Palatino Linotype" w:hAnsi="Palatino Linotype"/>
          <w:color w:val="FF0000"/>
          <w:sz w:val="18"/>
          <w:szCs w:val="18"/>
          <w:lang w:val="en-GB"/>
        </w:rPr>
        <w:t>L18 non primates animals like &gt; non primate animals such as</w:t>
      </w:r>
      <w:commentRangeEnd w:id="9"/>
      <w:r w:rsidR="00056D24">
        <w:rPr>
          <w:rStyle w:val="CommentReference"/>
        </w:rPr>
        <w:commentReference w:id="9"/>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L22 “This may be…” not very clear what “this” is, suggest you change to “The scarcity of evidence for individual recognition in non primate species may be…”</w:t>
      </w:r>
    </w:p>
    <w:p w:rsidR="00B20229" w:rsidRDefault="00B20229" w:rsidP="005A6BB2">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These corrections have been made.</w:t>
      </w:r>
    </w:p>
    <w:p w:rsidR="00B20229" w:rsidRPr="005A6BB2" w:rsidRDefault="00B20229"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P4</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L7 “behaviour of of dominants”</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L15 increased level of &gt; increased levels of</w:t>
      </w:r>
    </w:p>
    <w:p w:rsidR="00B20229" w:rsidRDefault="00B20229" w:rsidP="00B20229">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These corrections have been made.</w:t>
      </w:r>
    </w:p>
    <w:p w:rsidR="005A6BB2" w:rsidRDefault="005A6BB2" w:rsidP="005A6BB2">
      <w:pPr>
        <w:spacing w:line="240" w:lineRule="auto"/>
        <w:jc w:val="both"/>
        <w:rPr>
          <w:rFonts w:ascii="Palatino Linotype" w:hAnsi="Palatino Linotype"/>
          <w:color w:val="000000" w:themeColor="text1"/>
          <w:sz w:val="18"/>
          <w:szCs w:val="18"/>
          <w:lang w:val="en-GB"/>
        </w:rPr>
      </w:pPr>
    </w:p>
    <w:p w:rsidR="00B20229" w:rsidRPr="005A6BB2" w:rsidRDefault="00B20229"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P5</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L8 – remove “Despite that”</w:t>
      </w:r>
    </w:p>
    <w:p w:rsidR="00B20229" w:rsidRDefault="00B20229" w:rsidP="005A6BB2">
      <w:pPr>
        <w:spacing w:line="240" w:lineRule="auto"/>
        <w:jc w:val="both"/>
        <w:rPr>
          <w:rFonts w:ascii="Palatino Linotype" w:hAnsi="Palatino Linotype"/>
          <w:color w:val="FF0000"/>
          <w:sz w:val="18"/>
          <w:szCs w:val="18"/>
          <w:lang w:val="en-GB"/>
        </w:rPr>
      </w:pPr>
      <w:r>
        <w:rPr>
          <w:rFonts w:ascii="Palatino Linotype" w:hAnsi="Palatino Linotype"/>
          <w:color w:val="000000" w:themeColor="text1"/>
          <w:sz w:val="18"/>
          <w:szCs w:val="18"/>
          <w:lang w:val="en-GB"/>
        </w:rPr>
        <w:t>We left Despite that because we think the sentence needs it.</w:t>
      </w:r>
      <w:r>
        <w:rPr>
          <w:rFonts w:ascii="Palatino Linotype" w:hAnsi="Palatino Linotype"/>
          <w:color w:val="FF0000"/>
          <w:sz w:val="18"/>
          <w:szCs w:val="18"/>
          <w:lang w:val="en-GB"/>
        </w:rPr>
        <w:t xml:space="preserve"> </w:t>
      </w:r>
    </w:p>
    <w:p w:rsidR="00B20229" w:rsidRDefault="00B20229" w:rsidP="005A6BB2">
      <w:pPr>
        <w:spacing w:line="240" w:lineRule="auto"/>
        <w:jc w:val="both"/>
        <w:rPr>
          <w:rFonts w:ascii="Palatino Linotype" w:hAnsi="Palatino Linotype"/>
          <w:color w:val="FF0000"/>
          <w:sz w:val="18"/>
          <w:szCs w:val="18"/>
          <w:lang w:val="en-GB"/>
        </w:rPr>
      </w:pPr>
    </w:p>
    <w:p w:rsid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L14 Suggest you change to “Additionally we performed a class recognition playback experiment based on differences in dominance/age.”</w:t>
      </w:r>
    </w:p>
    <w:p w:rsidR="00B20229" w:rsidRDefault="00B20229" w:rsidP="00B20229">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These corrections have been made.</w:t>
      </w:r>
    </w:p>
    <w:p w:rsidR="005A6BB2" w:rsidRPr="005A6BB2" w:rsidRDefault="005A6BB2"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P6</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L10 remove comma</w:t>
      </w:r>
    </w:p>
    <w:p w:rsidR="00B20229" w:rsidRDefault="00B20229" w:rsidP="00B20229">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These corrections have been made.</w:t>
      </w:r>
    </w:p>
    <w:p w:rsidR="005A6BB2" w:rsidRDefault="005A6BB2" w:rsidP="005A6BB2">
      <w:pPr>
        <w:spacing w:line="240" w:lineRule="auto"/>
        <w:jc w:val="both"/>
        <w:rPr>
          <w:rFonts w:ascii="Palatino Linotype" w:hAnsi="Palatino Linotype"/>
          <w:color w:val="000000" w:themeColor="text1"/>
          <w:sz w:val="18"/>
          <w:szCs w:val="18"/>
          <w:lang w:val="en-GB"/>
        </w:rPr>
      </w:pPr>
    </w:p>
    <w:p w:rsidR="00B20229" w:rsidRPr="005A6BB2" w:rsidRDefault="00B20229"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P7</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L23 remove “we played back set of”</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L25 change to “With sets of three calls we created blocks of calls from individuals.”</w:t>
      </w:r>
    </w:p>
    <w:p w:rsidR="00B20229" w:rsidRDefault="00B20229" w:rsidP="00B20229">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These corrections have been made.</w:t>
      </w:r>
    </w:p>
    <w:p w:rsidR="005A6BB2" w:rsidRPr="005A6BB2" w:rsidRDefault="005A6BB2"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P8</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L7 change c) to b)</w:t>
      </w:r>
    </w:p>
    <w:p w:rsidR="00B20229" w:rsidRDefault="00B20229" w:rsidP="00B20229">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These corrections have been made.</w:t>
      </w:r>
    </w:p>
    <w:p w:rsidR="005A6BB2" w:rsidRPr="005A6BB2" w:rsidRDefault="005A6BB2"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P10</w:t>
      </w:r>
    </w:p>
    <w:p w:rsidR="005A6BB2" w:rsidRDefault="005A6BB2" w:rsidP="005A6BB2">
      <w:pPr>
        <w:spacing w:line="240" w:lineRule="auto"/>
        <w:jc w:val="both"/>
        <w:rPr>
          <w:ins w:id="10" w:author="Marta Manser" w:date="2013-05-18T10:03:00Z"/>
          <w:rFonts w:ascii="Palatino Linotype" w:hAnsi="Palatino Linotype"/>
          <w:color w:val="FF0000"/>
          <w:sz w:val="18"/>
          <w:szCs w:val="18"/>
          <w:lang w:val="en-GB"/>
        </w:rPr>
      </w:pPr>
      <w:r w:rsidRPr="005A6BB2">
        <w:rPr>
          <w:rFonts w:ascii="Palatino Linotype" w:hAnsi="Palatino Linotype"/>
          <w:color w:val="FF0000"/>
          <w:sz w:val="18"/>
          <w:szCs w:val="18"/>
          <w:lang w:val="en-GB"/>
        </w:rPr>
        <w:t>L15 As mentioned above – although the moving call may not be more individualistic, the receiver may be more motivated to attend and produce a differentiated response to moving calls based on caller identity compared to digging calls.</w:t>
      </w:r>
    </w:p>
    <w:p w:rsidR="00056D24" w:rsidRPr="005A6BB2" w:rsidRDefault="007D60E3" w:rsidP="005A6BB2">
      <w:pPr>
        <w:spacing w:line="240" w:lineRule="auto"/>
        <w:jc w:val="both"/>
        <w:rPr>
          <w:rFonts w:ascii="Palatino Linotype" w:hAnsi="Palatino Linotype"/>
          <w:color w:val="FF0000"/>
          <w:sz w:val="18"/>
          <w:szCs w:val="18"/>
          <w:lang w:val="en-GB"/>
        </w:rPr>
      </w:pPr>
      <w:bookmarkStart w:id="11" w:name="_GoBack"/>
      <w:bookmarkEnd w:id="11"/>
      <w:ins w:id="12" w:author="Marta Manser" w:date="2013-05-18T10:11:00Z">
        <w:r>
          <w:rPr>
            <w:rFonts w:ascii="Palatino Linotype" w:hAnsi="Palatino Linotype"/>
            <w:color w:val="FF0000"/>
            <w:sz w:val="18"/>
            <w:szCs w:val="18"/>
            <w:lang w:val="en-GB"/>
          </w:rPr>
          <w:t xml:space="preserve">As pointed out above to </w:t>
        </w:r>
      </w:ins>
      <w:ins w:id="13" w:author="Marta Manser" w:date="2013-05-18T10:12:00Z">
        <w:r>
          <w:rPr>
            <w:rFonts w:ascii="Palatino Linotype" w:hAnsi="Palatino Linotype"/>
            <w:color w:val="FF0000"/>
            <w:sz w:val="18"/>
            <w:szCs w:val="18"/>
            <w:lang w:val="en-GB"/>
          </w:rPr>
          <w:t xml:space="preserve">the general point: </w:t>
        </w:r>
      </w:ins>
      <w:ins w:id="14" w:author="Marta Manser" w:date="2013-05-18T10:05:00Z">
        <w:r w:rsidR="00056D24">
          <w:rPr>
            <w:rFonts w:ascii="Palatino Linotype" w:hAnsi="Palatino Linotype"/>
            <w:color w:val="FF0000"/>
            <w:sz w:val="18"/>
            <w:szCs w:val="18"/>
            <w:lang w:val="en-GB"/>
          </w:rPr>
          <w:t xml:space="preserve">The set-up of the violaton-expectation experiment is based on the fact that </w:t>
        </w:r>
      </w:ins>
      <w:ins w:id="15" w:author="Marta Manser" w:date="2013-05-18T10:06:00Z">
        <w:r>
          <w:rPr>
            <w:rFonts w:ascii="Palatino Linotype" w:hAnsi="Palatino Linotype"/>
            <w:color w:val="FF0000"/>
            <w:sz w:val="18"/>
            <w:szCs w:val="18"/>
            <w:lang w:val="en-GB"/>
          </w:rPr>
          <w:t xml:space="preserve">an unexpected fast shift from one side to the other side was not happening. In the context of playing </w:t>
        </w:r>
      </w:ins>
      <w:ins w:id="16" w:author="Marta Manser" w:date="2013-05-18T10:07:00Z">
        <w:r>
          <w:rPr>
            <w:rFonts w:ascii="Palatino Linotype" w:hAnsi="Palatino Linotype"/>
            <w:color w:val="FF0000"/>
            <w:sz w:val="18"/>
            <w:szCs w:val="18"/>
            <w:lang w:val="en-GB"/>
          </w:rPr>
          <w:t xml:space="preserve">‘moving calls’ the individuals are constantly shifting, therefore the change of location would not be surprising. A different set-up of experiment with moving calls would be needed. </w:t>
        </w:r>
      </w:ins>
    </w:p>
    <w:p w:rsidR="005A6BB2" w:rsidRPr="005A6BB2" w:rsidRDefault="005A6BB2"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L16 may rather reflect &gt; may reflect a lack of motivation rather than</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L25 response is rather a lack of motivation &gt; lack of response is due to a lack of motivation rather than</w:t>
      </w:r>
    </w:p>
    <w:p w:rsidR="00B20229" w:rsidRDefault="00B20229" w:rsidP="00B20229">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These corrections have been made.</w:t>
      </w:r>
    </w:p>
    <w:p w:rsidR="005A6BB2" w:rsidRPr="005A6BB2" w:rsidRDefault="005A6BB2"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P11</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L23 remove comma</w:t>
      </w:r>
    </w:p>
    <w:p w:rsidR="00D82E87" w:rsidRDefault="00D82E87" w:rsidP="00D82E87">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This correction has been made.</w:t>
      </w:r>
    </w:p>
    <w:p w:rsidR="00D82E87" w:rsidRDefault="00D82E87" w:rsidP="005A6BB2">
      <w:pPr>
        <w:spacing w:line="240" w:lineRule="auto"/>
        <w:jc w:val="both"/>
        <w:rPr>
          <w:rFonts w:ascii="Palatino Linotype" w:hAnsi="Palatino Linotype"/>
          <w:color w:val="FF0000"/>
          <w:sz w:val="18"/>
          <w:szCs w:val="18"/>
          <w:lang w:val="en-GB"/>
        </w:rPr>
      </w:pPr>
    </w:p>
    <w:p w:rsid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L24-26 – unclear sentence</w:t>
      </w:r>
    </w:p>
    <w:p w:rsidR="00D82E87" w:rsidRDefault="00D82E87" w:rsidP="005A6BB2">
      <w:pPr>
        <w:spacing w:line="240" w:lineRule="auto"/>
        <w:jc w:val="both"/>
        <w:rPr>
          <w:rFonts w:ascii="Palatino Linotype" w:hAnsi="Palatino Linotype"/>
          <w:color w:val="000000" w:themeColor="text1"/>
          <w:sz w:val="18"/>
          <w:szCs w:val="18"/>
          <w:lang w:val="en-GB"/>
        </w:rPr>
      </w:pPr>
      <w:r w:rsidRPr="00D82E87">
        <w:rPr>
          <w:rFonts w:ascii="Palatino Linotype" w:hAnsi="Palatino Linotype"/>
          <w:color w:val="000000" w:themeColor="text1"/>
          <w:sz w:val="18"/>
          <w:szCs w:val="18"/>
          <w:lang w:val="en-GB"/>
        </w:rPr>
        <w:t xml:space="preserve">We slightly rewrote the sentence to clarify our statement. </w:t>
      </w:r>
    </w:p>
    <w:p w:rsidR="00D82E87" w:rsidRPr="00D82E87" w:rsidRDefault="00D82E87" w:rsidP="005A6BB2">
      <w:pPr>
        <w:spacing w:line="240" w:lineRule="auto"/>
        <w:jc w:val="both"/>
        <w:rPr>
          <w:rFonts w:ascii="Palatino Linotype" w:hAnsi="Palatino Linotype"/>
          <w:color w:val="000000" w:themeColor="text1"/>
          <w:sz w:val="18"/>
          <w:szCs w:val="18"/>
          <w:lang w:val="en-GB"/>
        </w:rPr>
      </w:pPr>
    </w:p>
    <w:p w:rsid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L26 – give an example of a situation or leave this sentence out</w:t>
      </w:r>
    </w:p>
    <w:p w:rsidR="00D82E87" w:rsidRPr="00D82E87" w:rsidRDefault="00D82E87" w:rsidP="005A6BB2">
      <w:pPr>
        <w:spacing w:line="240" w:lineRule="auto"/>
        <w:jc w:val="both"/>
        <w:rPr>
          <w:rFonts w:ascii="Palatino Linotype" w:hAnsi="Palatino Linotype"/>
          <w:color w:val="000000" w:themeColor="text1"/>
          <w:sz w:val="18"/>
          <w:szCs w:val="18"/>
          <w:lang w:val="en-GB"/>
        </w:rPr>
      </w:pPr>
      <w:r w:rsidRPr="00D82E87">
        <w:rPr>
          <w:rFonts w:ascii="Palatino Linotype" w:hAnsi="Palatino Linotype"/>
          <w:color w:val="000000" w:themeColor="text1"/>
          <w:sz w:val="18"/>
          <w:szCs w:val="18"/>
          <w:lang w:val="en-GB"/>
        </w:rPr>
        <w:t>We have added the example of the pup escorts system.</w:t>
      </w:r>
    </w:p>
    <w:p w:rsidR="005A6BB2" w:rsidRPr="005A6BB2" w:rsidRDefault="005A6BB2"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L28…</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I don't think you make it clear enough to the reader in this paragraph that the identity cues (urine for the elephants or calls for the mongooses) are given in an incongruent situation when the should not normally be encountered. Suggested revision of paragraph below.</w:t>
      </w:r>
    </w:p>
    <w:p w:rsidR="005A6BB2" w:rsidRDefault="00B20229" w:rsidP="005A6BB2">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We have replaced the revised paragraph.</w:t>
      </w:r>
    </w:p>
    <w:p w:rsidR="00B20229" w:rsidRPr="005A6BB2" w:rsidRDefault="00B20229"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P12</w:t>
      </w: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L15 – add full stop.</w:t>
      </w:r>
    </w:p>
    <w:p w:rsidR="00B20229" w:rsidRDefault="00B20229" w:rsidP="00B20229">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These corrections have been made.</w:t>
      </w:r>
    </w:p>
    <w:p w:rsidR="005A6BB2" w:rsidRPr="005A6BB2" w:rsidRDefault="005A6BB2" w:rsidP="005A6BB2">
      <w:pPr>
        <w:spacing w:line="240" w:lineRule="auto"/>
        <w:jc w:val="both"/>
        <w:rPr>
          <w:rFonts w:ascii="Palatino Linotype" w:hAnsi="Palatino Linotype"/>
          <w:color w:val="000000" w:themeColor="text1"/>
          <w:sz w:val="18"/>
          <w:szCs w:val="18"/>
          <w:lang w:val="en-GB"/>
        </w:rPr>
      </w:pPr>
    </w:p>
    <w:p w:rsidR="005A6BB2" w:rsidRP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P13</w:t>
      </w:r>
    </w:p>
    <w:p w:rsidR="005A6BB2" w:rsidRDefault="005A6BB2" w:rsidP="005A6BB2">
      <w:pPr>
        <w:spacing w:line="240" w:lineRule="auto"/>
        <w:jc w:val="both"/>
        <w:rPr>
          <w:rFonts w:ascii="Palatino Linotype" w:hAnsi="Palatino Linotype"/>
          <w:color w:val="FF0000"/>
          <w:sz w:val="18"/>
          <w:szCs w:val="18"/>
          <w:lang w:val="en-GB"/>
        </w:rPr>
      </w:pPr>
      <w:r w:rsidRPr="005A6BB2">
        <w:rPr>
          <w:rFonts w:ascii="Palatino Linotype" w:hAnsi="Palatino Linotype"/>
          <w:color w:val="FF0000"/>
          <w:sz w:val="18"/>
          <w:szCs w:val="18"/>
          <w:lang w:val="en-GB"/>
        </w:rPr>
        <w:t>L1 – Typo in reference</w:t>
      </w:r>
    </w:p>
    <w:p w:rsidR="00B20229" w:rsidRDefault="00B20229" w:rsidP="00B20229">
      <w:pPr>
        <w:spacing w:line="240" w:lineRule="auto"/>
        <w:jc w:val="both"/>
        <w:rPr>
          <w:rFonts w:ascii="Palatino Linotype" w:hAnsi="Palatino Linotype"/>
          <w:color w:val="000000" w:themeColor="text1"/>
          <w:sz w:val="18"/>
          <w:szCs w:val="18"/>
          <w:lang w:val="en-GB"/>
        </w:rPr>
      </w:pPr>
      <w:r>
        <w:rPr>
          <w:rFonts w:ascii="Palatino Linotype" w:hAnsi="Palatino Linotype"/>
          <w:color w:val="000000" w:themeColor="text1"/>
          <w:sz w:val="18"/>
          <w:szCs w:val="18"/>
          <w:lang w:val="en-GB"/>
        </w:rPr>
        <w:t>We have corrected the reference.</w:t>
      </w:r>
    </w:p>
    <w:p w:rsidR="00B20229" w:rsidRPr="005A6BB2" w:rsidRDefault="00B20229" w:rsidP="005A6BB2">
      <w:pPr>
        <w:spacing w:line="240" w:lineRule="auto"/>
        <w:jc w:val="both"/>
        <w:rPr>
          <w:rFonts w:ascii="Palatino Linotype" w:hAnsi="Palatino Linotype"/>
          <w:color w:val="FF0000"/>
          <w:sz w:val="18"/>
          <w:szCs w:val="18"/>
          <w:lang w:val="en-GB"/>
        </w:rPr>
      </w:pPr>
    </w:p>
    <w:sectPr w:rsidR="00B20229" w:rsidRPr="005A6BB2" w:rsidSect="00B64F9F">
      <w:headerReference w:type="default" r:id="rId12"/>
      <w:footerReference w:type="default" r:id="rId13"/>
      <w:headerReference w:type="first" r:id="rId14"/>
      <w:pgSz w:w="11906" w:h="16838" w:code="9"/>
      <w:pgMar w:top="2744" w:right="1418" w:bottom="851" w:left="1418" w:header="522" w:footer="811"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ansen_admin" w:date="2013-05-09T17:30:00Z" w:initials="j">
    <w:p w:rsidR="00056D24" w:rsidRDefault="00056D24">
      <w:pPr>
        <w:pStyle w:val="CommentText"/>
      </w:pPr>
      <w:r>
        <w:rPr>
          <w:rStyle w:val="CommentReference"/>
        </w:rPr>
        <w:annotationRef/>
      </w:r>
      <w:r>
        <w:t xml:space="preserve">I’ll think a bit more about how to respond to this. Please let me know if you have any suggestions. </w:t>
      </w:r>
    </w:p>
  </w:comment>
  <w:comment w:id="9" w:author="Marta Manser" w:date="2013-05-18T10:01:00Z" w:initials="MM">
    <w:p w:rsidR="00056D24" w:rsidRDefault="00056D24">
      <w:pPr>
        <w:pStyle w:val="CommentText"/>
      </w:pPr>
      <w:r>
        <w:rPr>
          <w:rStyle w:val="CommentReference"/>
        </w:rPr>
        <w:annotationRef/>
      </w:r>
      <w:r>
        <w:t>In fact you had not changed this. Please be more careful in your revision.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D24" w:rsidRDefault="00056D24">
      <w:r>
        <w:separator/>
      </w:r>
    </w:p>
  </w:endnote>
  <w:endnote w:type="continuationSeparator" w:id="0">
    <w:p w:rsidR="00056D24" w:rsidRDefault="00056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PGothic">
    <w:altName w:val="Arial Unicode MS"/>
    <w:charset w:val="80"/>
    <w:family w:val="swiss"/>
    <w:pitch w:val="variable"/>
    <w:sig w:usb0="00000000"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D24" w:rsidRDefault="00056D24" w:rsidP="006F47A2">
    <w:pPr>
      <w:pStyle w:val="Footer"/>
    </w:pPr>
    <w:r>
      <w:t xml:space="preserve">Page </w:t>
    </w:r>
    <w:r>
      <w:fldChar w:fldCharType="begin"/>
    </w:r>
    <w:r>
      <w:instrText xml:space="preserve"> PAGE  </w:instrText>
    </w:r>
    <w:r>
      <w:fldChar w:fldCharType="separate"/>
    </w:r>
    <w:r w:rsidR="007D60E3">
      <w:rPr>
        <w:noProof/>
      </w:rPr>
      <w:t>2</w:t>
    </w:r>
    <w:r>
      <w:rPr>
        <w:noProof/>
      </w:rPr>
      <w:fldChar w:fldCharType="end"/>
    </w:r>
    <w:r>
      <w:t>/</w:t>
    </w:r>
    <w:fldSimple w:instr=" NUMPAGES  ">
      <w:r w:rsidR="007D60E3">
        <w:rPr>
          <w:noProof/>
        </w:rPr>
        <w:t>3</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D24" w:rsidRDefault="00056D24">
      <w:r>
        <w:separator/>
      </w:r>
    </w:p>
  </w:footnote>
  <w:footnote w:type="continuationSeparator" w:id="0">
    <w:p w:rsidR="00056D24" w:rsidRDefault="00056D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D24" w:rsidRDefault="00056D24" w:rsidP="006F47A2">
    <w:pPr>
      <w:pStyle w:val="Header"/>
    </w:pPr>
    <w:r>
      <w:rPr>
        <w:noProof/>
        <w:lang w:eastAsia="en-US"/>
      </w:rPr>
      <w:drawing>
        <wp:anchor distT="0" distB="0" distL="114300" distR="114300" simplePos="0" relativeHeight="251659776" behindDoc="0" locked="1" layoutInCell="1" allowOverlap="1">
          <wp:simplePos x="0" y="0"/>
          <wp:positionH relativeFrom="page">
            <wp:posOffset>521970</wp:posOffset>
          </wp:positionH>
          <wp:positionV relativeFrom="page">
            <wp:posOffset>212725</wp:posOffset>
          </wp:positionV>
          <wp:extent cx="2026920" cy="684530"/>
          <wp:effectExtent l="25400" t="0" r="5080" b="0"/>
          <wp:wrapNone/>
          <wp:docPr id="19" name="Picture 19"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zh_logo_e_pos_grau_1mm"/>
                  <pic:cNvPicPr>
                    <a:picLocks noChangeAspect="1" noChangeArrowheads="1"/>
                  </pic:cNvPicPr>
                </pic:nvPicPr>
                <pic:blipFill>
                  <a:blip r:embed="rId1"/>
                  <a:srcRect/>
                  <a:stretch>
                    <a:fillRect/>
                  </a:stretch>
                </pic:blipFill>
                <pic:spPr bwMode="auto">
                  <a:xfrm>
                    <a:off x="0" y="0"/>
                    <a:ext cx="2026920" cy="684530"/>
                  </a:xfrm>
                  <a:prstGeom prst="rect">
                    <a:avLst/>
                  </a:prstGeom>
                  <a:noFill/>
                  <a:ln w="9525">
                    <a:noFill/>
                    <a:miter lim="800000"/>
                    <a:headEnd/>
                    <a:tailEnd/>
                  </a:ln>
                </pic:spPr>
              </pic:pic>
            </a:graphicData>
          </a:graphic>
        </wp:anchor>
      </w:drawing>
    </w:r>
    <w:r w:rsidR="007D60E3">
      <w:rPr>
        <w:noProof/>
        <w:lang w:eastAsia="en-US"/>
      </w:rPr>
      <mc:AlternateContent>
        <mc:Choice Requires="wps">
          <w:drawing>
            <wp:anchor distT="0" distB="0" distL="114300" distR="114300" simplePos="0" relativeHeight="251656704" behindDoc="0" locked="1" layoutInCell="1" allowOverlap="1">
              <wp:simplePos x="0" y="0"/>
              <wp:positionH relativeFrom="page">
                <wp:posOffset>4860925</wp:posOffset>
              </wp:positionH>
              <wp:positionV relativeFrom="page">
                <wp:posOffset>331470</wp:posOffset>
              </wp:positionV>
              <wp:extent cx="2124075" cy="1200150"/>
              <wp:effectExtent l="0" t="0" r="9525" b="1905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D24" w:rsidRPr="005B4816" w:rsidRDefault="00056D24" w:rsidP="006F47A2">
                          <w:pPr>
                            <w:pStyle w:val="Universittseinheit"/>
                          </w:pPr>
                          <w:r>
                            <w:t>Institute of Evolutionary Biology and Environmental Studies</w:t>
                          </w:r>
                        </w:p>
                        <w:p w:rsidR="00056D24" w:rsidRDefault="00056D24" w:rsidP="006F47A2">
                          <w:pPr>
                            <w:pStyle w:val="Absender"/>
                          </w:pPr>
                        </w:p>
                        <w:p w:rsidR="00056D24" w:rsidRPr="0084116D" w:rsidRDefault="00056D24" w:rsidP="006F47A2">
                          <w:pPr>
                            <w:pStyle w:val="Absen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382.75pt;margin-top:26.1pt;width:167.25pt;height:9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" filled="f" stroked="f">
              <v:textbox inset="0,0,0,0">
                <w:txbxContent>
                  <w:p w:rsidR="00056D24" w:rsidRPr="005B4816" w:rsidRDefault="00056D24" w:rsidP="006F47A2">
                    <w:pPr>
                      <w:pStyle w:val="Universittseinheit"/>
                    </w:pPr>
                    <w:r>
                      <w:t>Institute of Evolutionary Biology and Environmental Studies</w:t>
                    </w:r>
                  </w:p>
                  <w:p w:rsidR="00056D24" w:rsidRDefault="00056D24" w:rsidP="006F47A2">
                    <w:pPr>
                      <w:pStyle w:val="Absender"/>
                    </w:pPr>
                  </w:p>
                  <w:p w:rsidR="00056D24" w:rsidRPr="0084116D" w:rsidRDefault="00056D24" w:rsidP="006F47A2">
                    <w:pPr>
                      <w:pStyle w:val="Absender"/>
                    </w:pPr>
                  </w:p>
                </w:txbxContent>
              </v:textbox>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D24" w:rsidRDefault="00056D24">
    <w:pPr>
      <w:pStyle w:val="Header"/>
    </w:pPr>
    <w:r>
      <w:rPr>
        <w:noProof/>
        <w:lang w:eastAsia="en-US"/>
      </w:rPr>
      <w:drawing>
        <wp:anchor distT="0" distB="0" distL="114300" distR="114300" simplePos="0" relativeHeight="251658752" behindDoc="0" locked="1" layoutInCell="1" allowOverlap="1">
          <wp:simplePos x="0" y="0"/>
          <wp:positionH relativeFrom="page">
            <wp:posOffset>521970</wp:posOffset>
          </wp:positionH>
          <wp:positionV relativeFrom="page">
            <wp:posOffset>212725</wp:posOffset>
          </wp:positionV>
          <wp:extent cx="2026920" cy="684530"/>
          <wp:effectExtent l="25400" t="0" r="5080" b="0"/>
          <wp:wrapNone/>
          <wp:docPr id="18" name="Picture 18"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zh_logo_e_pos_grau_1mm"/>
                  <pic:cNvPicPr>
                    <a:picLocks noChangeAspect="1" noChangeArrowheads="1"/>
                  </pic:cNvPicPr>
                </pic:nvPicPr>
                <pic:blipFill>
                  <a:blip r:embed="rId1"/>
                  <a:srcRect/>
                  <a:stretch>
                    <a:fillRect/>
                  </a:stretch>
                </pic:blipFill>
                <pic:spPr bwMode="auto">
                  <a:xfrm>
                    <a:off x="0" y="0"/>
                    <a:ext cx="2026920" cy="684530"/>
                  </a:xfrm>
                  <a:prstGeom prst="rect">
                    <a:avLst/>
                  </a:prstGeom>
                  <a:noFill/>
                  <a:ln w="9525">
                    <a:noFill/>
                    <a:miter lim="800000"/>
                    <a:headEnd/>
                    <a:tailEnd/>
                  </a:ln>
                </pic:spPr>
              </pic:pic>
            </a:graphicData>
          </a:graphic>
        </wp:anchor>
      </w:drawing>
    </w:r>
    <w:r w:rsidR="007D60E3">
      <w:rPr>
        <w:noProof/>
        <w:lang w:eastAsia="en-US"/>
      </w:rPr>
      <mc:AlternateContent>
        <mc:Choice Requires="wps">
          <w:drawing>
            <wp:anchor distT="0" distB="0" distL="114300" distR="114300" simplePos="0" relativeHeight="251657728" behindDoc="0" locked="1" layoutInCell="1" allowOverlap="1">
              <wp:simplePos x="0" y="0"/>
              <wp:positionH relativeFrom="page">
                <wp:posOffset>1260475</wp:posOffset>
              </wp:positionH>
              <wp:positionV relativeFrom="page">
                <wp:posOffset>1774825</wp:posOffset>
              </wp:positionV>
              <wp:extent cx="3060065" cy="288290"/>
              <wp:effectExtent l="0" t="0" r="13335" b="1651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4820"/>
                          </w:tblGrid>
                          <w:tr w:rsidR="00056D24" w:rsidRPr="00D84FD7">
                            <w:trPr>
                              <w:trHeight w:val="179"/>
                            </w:trPr>
                            <w:tc>
                              <w:tcPr>
                                <w:tcW w:w="4820" w:type="dxa"/>
                                <w:shd w:val="clear" w:color="auto" w:fill="auto"/>
                              </w:tcPr>
                              <w:p w:rsidR="00056D24" w:rsidRPr="00D84FD7" w:rsidRDefault="00056D24" w:rsidP="00D427AF">
                                <w:pPr>
                                  <w:pStyle w:val="Absenderzeile"/>
                                  <w:rPr>
                                    <w:lang w:val="de-CH"/>
                                  </w:rPr>
                                </w:pPr>
                                <w:r w:rsidRPr="00917D3B">
                                  <w:t>UZH, IEU / Animal Behaviour, Winterthurerstr</w:t>
                                </w:r>
                                <w:r>
                                  <w:t>asse 1</w:t>
                                </w:r>
                                <w:r w:rsidRPr="00D84FD7">
                                  <w:rPr>
                                    <w:lang w:val="de-CH"/>
                                  </w:rPr>
                                  <w:t>90, CH-8057 Zurich</w:t>
                                </w:r>
                              </w:p>
                            </w:tc>
                          </w:tr>
                          <w:tr w:rsidR="00056D24" w:rsidRPr="00D84FD7">
                            <w:trPr>
                              <w:trHeight w:hRule="exact" w:val="28"/>
                            </w:trPr>
                            <w:tc>
                              <w:tcPr>
                                <w:tcW w:w="4820" w:type="dxa"/>
                                <w:tcBorders>
                                  <w:bottom w:val="single" w:sz="2" w:space="0" w:color="auto"/>
                                </w:tcBorders>
                                <w:shd w:val="clear" w:color="auto" w:fill="auto"/>
                              </w:tcPr>
                              <w:p w:rsidR="00056D24" w:rsidRPr="00D84FD7" w:rsidRDefault="00056D24" w:rsidP="006F47A2">
                                <w:pPr>
                                  <w:pStyle w:val="Absender"/>
                                  <w:rPr>
                                    <w:lang w:val="de-CH"/>
                                  </w:rPr>
                                </w:pPr>
                              </w:p>
                            </w:tc>
                          </w:tr>
                        </w:tbl>
                        <w:p w:rsidR="00056D24" w:rsidRPr="00172544" w:rsidRDefault="00056D24" w:rsidP="006F47A2">
                          <w:pPr>
                            <w:pStyle w:val="Absender"/>
                            <w:rPr>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7" type="#_x0000_t202" style="position:absolute;margin-left:99.25pt;margin-top:139.75pt;width:240.95pt;height:2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820"/>
                    </w:tblGrid>
                    <w:tr w:rsidR="00056D24" w:rsidRPr="00D84FD7">
                      <w:trPr>
                        <w:trHeight w:val="179"/>
                      </w:trPr>
                      <w:tc>
                        <w:tcPr>
                          <w:tcW w:w="4820" w:type="dxa"/>
                          <w:shd w:val="clear" w:color="auto" w:fill="auto"/>
                        </w:tcPr>
                        <w:p w:rsidR="00056D24" w:rsidRPr="00D84FD7" w:rsidRDefault="00056D24" w:rsidP="00D427AF">
                          <w:pPr>
                            <w:pStyle w:val="Absenderzeile"/>
                            <w:rPr>
                              <w:lang w:val="de-CH"/>
                            </w:rPr>
                          </w:pPr>
                          <w:r w:rsidRPr="00917D3B">
                            <w:t>UZH, IEU / Animal Behaviour, Winterthurerstr</w:t>
                          </w:r>
                          <w:r>
                            <w:t>asse 1</w:t>
                          </w:r>
                          <w:r w:rsidRPr="00D84FD7">
                            <w:rPr>
                              <w:lang w:val="de-CH"/>
                            </w:rPr>
                            <w:t>90, CH-8057 Zurich</w:t>
                          </w:r>
                        </w:p>
                      </w:tc>
                    </w:tr>
                    <w:tr w:rsidR="00056D24" w:rsidRPr="00D84FD7">
                      <w:trPr>
                        <w:trHeight w:hRule="exact" w:val="28"/>
                      </w:trPr>
                      <w:tc>
                        <w:tcPr>
                          <w:tcW w:w="4820" w:type="dxa"/>
                          <w:tcBorders>
                            <w:bottom w:val="single" w:sz="2" w:space="0" w:color="auto"/>
                          </w:tcBorders>
                          <w:shd w:val="clear" w:color="auto" w:fill="auto"/>
                        </w:tcPr>
                        <w:p w:rsidR="00056D24" w:rsidRPr="00D84FD7" w:rsidRDefault="00056D24" w:rsidP="006F47A2">
                          <w:pPr>
                            <w:pStyle w:val="Absender"/>
                            <w:rPr>
                              <w:lang w:val="de-CH"/>
                            </w:rPr>
                          </w:pPr>
                        </w:p>
                      </w:tc>
                    </w:tr>
                  </w:tbl>
                  <w:p w:rsidR="00056D24" w:rsidRPr="00172544" w:rsidRDefault="00056D24" w:rsidP="006F47A2">
                    <w:pPr>
                      <w:pStyle w:val="Absender"/>
                      <w:rPr>
                        <w:lang w:val="de-CH"/>
                      </w:rPr>
                    </w:pPr>
                  </w:p>
                </w:txbxContent>
              </v:textbox>
              <w10:wrap anchorx="page" anchory="page"/>
              <w10:anchorlock/>
            </v:shape>
          </w:pict>
        </mc:Fallback>
      </mc:AlternateContent>
    </w:r>
    <w:r w:rsidR="007D60E3">
      <w:rPr>
        <w:noProof/>
        <w:lang w:eastAsia="en-US"/>
      </w:rPr>
      <mc:AlternateContent>
        <mc:Choice Requires="wps">
          <w:drawing>
            <wp:anchor distT="0" distB="0" distL="114300" distR="114300" simplePos="0" relativeHeight="251655680" behindDoc="0" locked="1" layoutInCell="1" allowOverlap="1">
              <wp:simplePos x="0" y="0"/>
              <wp:positionH relativeFrom="page">
                <wp:posOffset>4860925</wp:posOffset>
              </wp:positionH>
              <wp:positionV relativeFrom="page">
                <wp:posOffset>331470</wp:posOffset>
              </wp:positionV>
              <wp:extent cx="2124075" cy="1403985"/>
              <wp:effectExtent l="0" t="0" r="9525" b="1841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40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6D24" w:rsidRPr="005B4816" w:rsidRDefault="00056D24" w:rsidP="006F47A2">
                          <w:pPr>
                            <w:pStyle w:val="Universittseinheit"/>
                          </w:pPr>
                          <w:r>
                            <w:t>Institute of Evolutionary Biology and Environmental Studies</w:t>
                          </w:r>
                        </w:p>
                        <w:p w:rsidR="00056D24" w:rsidRDefault="00056D24" w:rsidP="006F47A2">
                          <w:pPr>
                            <w:pStyle w:val="Absender"/>
                          </w:pPr>
                        </w:p>
                        <w:p w:rsidR="00056D24" w:rsidRPr="0031007F" w:rsidRDefault="00056D24" w:rsidP="006F47A2">
                          <w:pPr>
                            <w:pStyle w:val="Absender"/>
                            <w:rPr>
                              <w:sz w:val="18"/>
                            </w:rPr>
                          </w:pPr>
                          <w:r w:rsidRPr="0031007F">
                            <w:rPr>
                              <w:sz w:val="18"/>
                            </w:rPr>
                            <w:t>University of Zurich</w:t>
                          </w:r>
                        </w:p>
                        <w:p w:rsidR="00056D24" w:rsidRDefault="00056D24" w:rsidP="006F47A2">
                          <w:pPr>
                            <w:pStyle w:val="Absender"/>
                          </w:pPr>
                          <w:r>
                            <w:t>Winterthurerstrasse 190</w:t>
                          </w:r>
                        </w:p>
                        <w:p w:rsidR="00056D24" w:rsidRDefault="00056D24" w:rsidP="006F47A2">
                          <w:pPr>
                            <w:pStyle w:val="Absender"/>
                          </w:pPr>
                          <w:r>
                            <w:t xml:space="preserve">CH-8057 Zurich </w:t>
                          </w:r>
                        </w:p>
                        <w:p w:rsidR="00056D24" w:rsidRDefault="00056D24" w:rsidP="006F47A2">
                          <w:pPr>
                            <w:pStyle w:val="Absender"/>
                          </w:pPr>
                          <w:r w:rsidRPr="005B4816">
                            <w:t>Phone</w:t>
                          </w:r>
                          <w:ins w:id="17" w:author="Roberta" w:date="2012-07-17T18:11:00Z">
                            <w:r>
                              <w:t>:</w:t>
                            </w:r>
                          </w:ins>
                          <w:r>
                            <w:t xml:space="preserve"> +41 44 635 52 71</w:t>
                          </w:r>
                        </w:p>
                        <w:p w:rsidR="00056D24" w:rsidRDefault="00056D24" w:rsidP="006F47A2">
                          <w:pPr>
                            <w:pStyle w:val="Absender"/>
                          </w:pPr>
                          <w:r w:rsidRPr="005B4816">
                            <w:t>Fax</w:t>
                          </w:r>
                          <w:ins w:id="18" w:author="Roberta" w:date="2012-07-17T18:11:00Z">
                            <w:r>
                              <w:t>:</w:t>
                            </w:r>
                          </w:ins>
                          <w:r w:rsidRPr="005B4816">
                            <w:t xml:space="preserve">    </w:t>
                          </w:r>
                          <w:r>
                            <w:t xml:space="preserve"> +41 44 635 54 90</w:t>
                          </w:r>
                        </w:p>
                        <w:p w:rsidR="00056D24" w:rsidRPr="00FE67EE" w:rsidRDefault="00056D24" w:rsidP="006F47A2">
                          <w:pPr>
                            <w:pStyle w:val="Absender"/>
                          </w:pPr>
                          <w:r w:rsidRPr="005B4816">
                            <w:t>www.</w:t>
                          </w:r>
                          <w:r>
                            <w:t>ieu</w:t>
                          </w:r>
                          <w:r w:rsidRPr="005B4816">
                            <w:t>.uzh.ch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382.75pt;margin-top:26.1pt;width:167.25pt;height:110.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mGWK8CAACx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" filled="f" stroked="f">
              <v:textbox inset="0,0,0,0">
                <w:txbxContent>
                  <w:p w:rsidR="00056D24" w:rsidRPr="005B4816" w:rsidRDefault="00056D24" w:rsidP="006F47A2">
                    <w:pPr>
                      <w:pStyle w:val="Universittseinheit"/>
                    </w:pPr>
                    <w:r>
                      <w:t>Institute of Evolutionary Biology and Environmental Studies</w:t>
                    </w:r>
                  </w:p>
                  <w:p w:rsidR="00056D24" w:rsidRDefault="00056D24" w:rsidP="006F47A2">
                    <w:pPr>
                      <w:pStyle w:val="Absender"/>
                    </w:pPr>
                  </w:p>
                  <w:p w:rsidR="00056D24" w:rsidRPr="0031007F" w:rsidRDefault="00056D24" w:rsidP="006F47A2">
                    <w:pPr>
                      <w:pStyle w:val="Absender"/>
                      <w:rPr>
                        <w:sz w:val="18"/>
                      </w:rPr>
                    </w:pPr>
                    <w:r w:rsidRPr="0031007F">
                      <w:rPr>
                        <w:sz w:val="18"/>
                      </w:rPr>
                      <w:t>University of Zurich</w:t>
                    </w:r>
                  </w:p>
                  <w:p w:rsidR="00056D24" w:rsidRDefault="00056D24" w:rsidP="006F47A2">
                    <w:pPr>
                      <w:pStyle w:val="Absender"/>
                    </w:pPr>
                    <w:r>
                      <w:t>Winterthurerstrasse 190</w:t>
                    </w:r>
                  </w:p>
                  <w:p w:rsidR="00056D24" w:rsidRDefault="00056D24" w:rsidP="006F47A2">
                    <w:pPr>
                      <w:pStyle w:val="Absender"/>
                    </w:pPr>
                    <w:r>
                      <w:t xml:space="preserve">CH-8057 Zurich </w:t>
                    </w:r>
                  </w:p>
                  <w:p w:rsidR="00056D24" w:rsidRDefault="00056D24" w:rsidP="006F47A2">
                    <w:pPr>
                      <w:pStyle w:val="Absender"/>
                    </w:pPr>
                    <w:r w:rsidRPr="005B4816">
                      <w:t>Phone</w:t>
                    </w:r>
                    <w:ins w:id="19" w:author="Roberta" w:date="2012-07-17T18:11:00Z">
                      <w:r>
                        <w:t>:</w:t>
                      </w:r>
                    </w:ins>
                    <w:r>
                      <w:t xml:space="preserve"> +41 44 635 52 71</w:t>
                    </w:r>
                  </w:p>
                  <w:p w:rsidR="00056D24" w:rsidRDefault="00056D24" w:rsidP="006F47A2">
                    <w:pPr>
                      <w:pStyle w:val="Absender"/>
                    </w:pPr>
                    <w:r w:rsidRPr="005B4816">
                      <w:t>Fax</w:t>
                    </w:r>
                    <w:ins w:id="20" w:author="Roberta" w:date="2012-07-17T18:11:00Z">
                      <w:r>
                        <w:t>:</w:t>
                      </w:r>
                    </w:ins>
                    <w:r w:rsidRPr="005B4816">
                      <w:t xml:space="preserve">    </w:t>
                    </w:r>
                    <w:r>
                      <w:t xml:space="preserve"> +41 44 635 54 90</w:t>
                    </w:r>
                  </w:p>
                  <w:p w:rsidR="00056D24" w:rsidRPr="00FE67EE" w:rsidRDefault="00056D24" w:rsidP="006F47A2">
                    <w:pPr>
                      <w:pStyle w:val="Absender"/>
                    </w:pPr>
                    <w:r w:rsidRPr="005B4816">
                      <w:t>www.</w:t>
                    </w:r>
                    <w:r>
                      <w:t>ieu</w:t>
                    </w:r>
                    <w:r w:rsidRPr="005B4816">
                      <w:t>.uzh.ch</w:t>
                    </w:r>
                  </w:p>
                </w:txbxContent>
              </v:textbox>
              <w10:wrap anchorx="page" anchory="page"/>
              <w10:anchorlock/>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3610"/>
    <w:multiLevelType w:val="hybridMultilevel"/>
    <w:tmpl w:val="82546C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0B47D88"/>
    <w:multiLevelType w:val="multilevel"/>
    <w:tmpl w:val="1C38E63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53C4489C"/>
    <w:multiLevelType w:val="hybridMultilevel"/>
    <w:tmpl w:val="41140E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characterSpacingControl w:val="doNotCompress"/>
  <w:hdrShapeDefaults>
    <o:shapedefaults v:ext="edit" spidmax="410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6E7"/>
    <w:rsid w:val="00002B6F"/>
    <w:rsid w:val="00027024"/>
    <w:rsid w:val="00055939"/>
    <w:rsid w:val="00056D24"/>
    <w:rsid w:val="00062A14"/>
    <w:rsid w:val="00064355"/>
    <w:rsid w:val="00064609"/>
    <w:rsid w:val="00065D31"/>
    <w:rsid w:val="0006798D"/>
    <w:rsid w:val="00075FBE"/>
    <w:rsid w:val="00084986"/>
    <w:rsid w:val="0009720C"/>
    <w:rsid w:val="000A6F26"/>
    <w:rsid w:val="000B7961"/>
    <w:rsid w:val="000C2998"/>
    <w:rsid w:val="000E2A51"/>
    <w:rsid w:val="00112ED8"/>
    <w:rsid w:val="001203E1"/>
    <w:rsid w:val="001225EE"/>
    <w:rsid w:val="00130E34"/>
    <w:rsid w:val="001310CF"/>
    <w:rsid w:val="001438E0"/>
    <w:rsid w:val="00163C02"/>
    <w:rsid w:val="00186C5E"/>
    <w:rsid w:val="00190134"/>
    <w:rsid w:val="001A703E"/>
    <w:rsid w:val="001B30AE"/>
    <w:rsid w:val="001B58F2"/>
    <w:rsid w:val="001C1ABC"/>
    <w:rsid w:val="001C2049"/>
    <w:rsid w:val="001C688C"/>
    <w:rsid w:val="001D46A5"/>
    <w:rsid w:val="001D5ACC"/>
    <w:rsid w:val="001E37A3"/>
    <w:rsid w:val="001F0427"/>
    <w:rsid w:val="001F631E"/>
    <w:rsid w:val="001F7338"/>
    <w:rsid w:val="00203A8D"/>
    <w:rsid w:val="00211449"/>
    <w:rsid w:val="0023218F"/>
    <w:rsid w:val="002425B5"/>
    <w:rsid w:val="00243F46"/>
    <w:rsid w:val="002526F5"/>
    <w:rsid w:val="00255314"/>
    <w:rsid w:val="00263FC6"/>
    <w:rsid w:val="002670F9"/>
    <w:rsid w:val="002752A9"/>
    <w:rsid w:val="00281814"/>
    <w:rsid w:val="00293CF2"/>
    <w:rsid w:val="00295CB9"/>
    <w:rsid w:val="002962D6"/>
    <w:rsid w:val="002A2CED"/>
    <w:rsid w:val="002B098C"/>
    <w:rsid w:val="002C47DE"/>
    <w:rsid w:val="002D74DB"/>
    <w:rsid w:val="002E24C8"/>
    <w:rsid w:val="002E65CE"/>
    <w:rsid w:val="002F5974"/>
    <w:rsid w:val="003018C5"/>
    <w:rsid w:val="0030647B"/>
    <w:rsid w:val="003078B7"/>
    <w:rsid w:val="00310103"/>
    <w:rsid w:val="003136EA"/>
    <w:rsid w:val="00320B3E"/>
    <w:rsid w:val="00324BA0"/>
    <w:rsid w:val="00335F50"/>
    <w:rsid w:val="00340F6A"/>
    <w:rsid w:val="00360C53"/>
    <w:rsid w:val="00365019"/>
    <w:rsid w:val="00371E3A"/>
    <w:rsid w:val="00375E36"/>
    <w:rsid w:val="003833F2"/>
    <w:rsid w:val="003933F3"/>
    <w:rsid w:val="003941C8"/>
    <w:rsid w:val="003A3EA8"/>
    <w:rsid w:val="003C2EDC"/>
    <w:rsid w:val="003C33D4"/>
    <w:rsid w:val="003E3F79"/>
    <w:rsid w:val="003E6031"/>
    <w:rsid w:val="003F1561"/>
    <w:rsid w:val="0040161B"/>
    <w:rsid w:val="00413DF8"/>
    <w:rsid w:val="00414B71"/>
    <w:rsid w:val="00426476"/>
    <w:rsid w:val="004333BC"/>
    <w:rsid w:val="00433A0C"/>
    <w:rsid w:val="00437956"/>
    <w:rsid w:val="004436D8"/>
    <w:rsid w:val="004501DA"/>
    <w:rsid w:val="0045113C"/>
    <w:rsid w:val="004534AA"/>
    <w:rsid w:val="00481EF1"/>
    <w:rsid w:val="004A576C"/>
    <w:rsid w:val="004B6D9D"/>
    <w:rsid w:val="004C1411"/>
    <w:rsid w:val="004C4667"/>
    <w:rsid w:val="00501783"/>
    <w:rsid w:val="00504FB2"/>
    <w:rsid w:val="00506558"/>
    <w:rsid w:val="005113BC"/>
    <w:rsid w:val="00530613"/>
    <w:rsid w:val="00537CB5"/>
    <w:rsid w:val="005475B0"/>
    <w:rsid w:val="00550677"/>
    <w:rsid w:val="00550AD2"/>
    <w:rsid w:val="00555E70"/>
    <w:rsid w:val="00566D75"/>
    <w:rsid w:val="0057408B"/>
    <w:rsid w:val="00592E31"/>
    <w:rsid w:val="005A6BB2"/>
    <w:rsid w:val="005B3173"/>
    <w:rsid w:val="005C23A3"/>
    <w:rsid w:val="005D51C0"/>
    <w:rsid w:val="005D6CBC"/>
    <w:rsid w:val="005E3B6D"/>
    <w:rsid w:val="005F25C1"/>
    <w:rsid w:val="005F5DB6"/>
    <w:rsid w:val="00611FC6"/>
    <w:rsid w:val="00612BBE"/>
    <w:rsid w:val="006221A0"/>
    <w:rsid w:val="00640156"/>
    <w:rsid w:val="00643C3D"/>
    <w:rsid w:val="00650DD3"/>
    <w:rsid w:val="00673B35"/>
    <w:rsid w:val="00676293"/>
    <w:rsid w:val="006772EF"/>
    <w:rsid w:val="00681D62"/>
    <w:rsid w:val="006859B0"/>
    <w:rsid w:val="00692FEF"/>
    <w:rsid w:val="00694626"/>
    <w:rsid w:val="00697DBF"/>
    <w:rsid w:val="006A132E"/>
    <w:rsid w:val="006A1FA8"/>
    <w:rsid w:val="006B19A5"/>
    <w:rsid w:val="006B19EE"/>
    <w:rsid w:val="006E5736"/>
    <w:rsid w:val="006F47A2"/>
    <w:rsid w:val="007128A2"/>
    <w:rsid w:val="00714918"/>
    <w:rsid w:val="007275F1"/>
    <w:rsid w:val="00740154"/>
    <w:rsid w:val="00754644"/>
    <w:rsid w:val="00762BE5"/>
    <w:rsid w:val="00777E94"/>
    <w:rsid w:val="00792F54"/>
    <w:rsid w:val="007967D1"/>
    <w:rsid w:val="007A5F8A"/>
    <w:rsid w:val="007B3361"/>
    <w:rsid w:val="007B5C55"/>
    <w:rsid w:val="007C09BE"/>
    <w:rsid w:val="007C2835"/>
    <w:rsid w:val="007C4F21"/>
    <w:rsid w:val="007D04F9"/>
    <w:rsid w:val="007D60E3"/>
    <w:rsid w:val="007D6E77"/>
    <w:rsid w:val="007E0103"/>
    <w:rsid w:val="007E279C"/>
    <w:rsid w:val="0080300D"/>
    <w:rsid w:val="0081731C"/>
    <w:rsid w:val="00825554"/>
    <w:rsid w:val="00832059"/>
    <w:rsid w:val="00844FB4"/>
    <w:rsid w:val="00845C46"/>
    <w:rsid w:val="008464B9"/>
    <w:rsid w:val="008634BE"/>
    <w:rsid w:val="008636A6"/>
    <w:rsid w:val="008647DA"/>
    <w:rsid w:val="00864D8F"/>
    <w:rsid w:val="00872726"/>
    <w:rsid w:val="0087536C"/>
    <w:rsid w:val="00887250"/>
    <w:rsid w:val="008935EC"/>
    <w:rsid w:val="008B4BF6"/>
    <w:rsid w:val="008C3D3A"/>
    <w:rsid w:val="008D7266"/>
    <w:rsid w:val="008F46F4"/>
    <w:rsid w:val="008F6761"/>
    <w:rsid w:val="00913557"/>
    <w:rsid w:val="009170DD"/>
    <w:rsid w:val="00924AE7"/>
    <w:rsid w:val="00961608"/>
    <w:rsid w:val="00973125"/>
    <w:rsid w:val="00981BB7"/>
    <w:rsid w:val="00983D9C"/>
    <w:rsid w:val="00985B09"/>
    <w:rsid w:val="00993B95"/>
    <w:rsid w:val="00997C0A"/>
    <w:rsid w:val="009A28A3"/>
    <w:rsid w:val="009A38B4"/>
    <w:rsid w:val="009B51A7"/>
    <w:rsid w:val="009D6A83"/>
    <w:rsid w:val="009D7FDC"/>
    <w:rsid w:val="009E5182"/>
    <w:rsid w:val="009E621C"/>
    <w:rsid w:val="009E7B0D"/>
    <w:rsid w:val="00A202BA"/>
    <w:rsid w:val="00A21369"/>
    <w:rsid w:val="00A23166"/>
    <w:rsid w:val="00A33682"/>
    <w:rsid w:val="00A336BD"/>
    <w:rsid w:val="00A36192"/>
    <w:rsid w:val="00A50670"/>
    <w:rsid w:val="00A677EA"/>
    <w:rsid w:val="00A7255B"/>
    <w:rsid w:val="00A801FF"/>
    <w:rsid w:val="00A90C30"/>
    <w:rsid w:val="00AA628D"/>
    <w:rsid w:val="00AB21F1"/>
    <w:rsid w:val="00AC2626"/>
    <w:rsid w:val="00AC5C18"/>
    <w:rsid w:val="00AE7A44"/>
    <w:rsid w:val="00AF20C0"/>
    <w:rsid w:val="00B02074"/>
    <w:rsid w:val="00B04EF6"/>
    <w:rsid w:val="00B20229"/>
    <w:rsid w:val="00B21D1A"/>
    <w:rsid w:val="00B304AD"/>
    <w:rsid w:val="00B34C67"/>
    <w:rsid w:val="00B35121"/>
    <w:rsid w:val="00B40CEF"/>
    <w:rsid w:val="00B4642D"/>
    <w:rsid w:val="00B4787E"/>
    <w:rsid w:val="00B64F9F"/>
    <w:rsid w:val="00B76D06"/>
    <w:rsid w:val="00B82DCA"/>
    <w:rsid w:val="00B94F14"/>
    <w:rsid w:val="00BA265E"/>
    <w:rsid w:val="00BC251B"/>
    <w:rsid w:val="00BD052E"/>
    <w:rsid w:val="00BD2A1B"/>
    <w:rsid w:val="00BF16E7"/>
    <w:rsid w:val="00BF40A9"/>
    <w:rsid w:val="00C01A49"/>
    <w:rsid w:val="00C13705"/>
    <w:rsid w:val="00C2211E"/>
    <w:rsid w:val="00C26766"/>
    <w:rsid w:val="00C2733C"/>
    <w:rsid w:val="00C32B3A"/>
    <w:rsid w:val="00C43488"/>
    <w:rsid w:val="00C637BE"/>
    <w:rsid w:val="00C66BF6"/>
    <w:rsid w:val="00C66ED9"/>
    <w:rsid w:val="00C71545"/>
    <w:rsid w:val="00C9119B"/>
    <w:rsid w:val="00CA61BC"/>
    <w:rsid w:val="00CB2ADF"/>
    <w:rsid w:val="00CB6563"/>
    <w:rsid w:val="00CC3667"/>
    <w:rsid w:val="00CC4599"/>
    <w:rsid w:val="00CC66B9"/>
    <w:rsid w:val="00CD130B"/>
    <w:rsid w:val="00CD39D1"/>
    <w:rsid w:val="00CD591B"/>
    <w:rsid w:val="00CE209A"/>
    <w:rsid w:val="00CE4AF9"/>
    <w:rsid w:val="00CF082B"/>
    <w:rsid w:val="00CF517A"/>
    <w:rsid w:val="00CF749A"/>
    <w:rsid w:val="00D24575"/>
    <w:rsid w:val="00D32642"/>
    <w:rsid w:val="00D3582A"/>
    <w:rsid w:val="00D37617"/>
    <w:rsid w:val="00D427AF"/>
    <w:rsid w:val="00D45810"/>
    <w:rsid w:val="00D6462F"/>
    <w:rsid w:val="00D82E87"/>
    <w:rsid w:val="00D833A4"/>
    <w:rsid w:val="00D85897"/>
    <w:rsid w:val="00D916C3"/>
    <w:rsid w:val="00D93775"/>
    <w:rsid w:val="00D93F6B"/>
    <w:rsid w:val="00DB5F34"/>
    <w:rsid w:val="00DC219C"/>
    <w:rsid w:val="00DD5639"/>
    <w:rsid w:val="00DD5CB1"/>
    <w:rsid w:val="00DE6C9F"/>
    <w:rsid w:val="00DF0132"/>
    <w:rsid w:val="00DF41AB"/>
    <w:rsid w:val="00DF4ACD"/>
    <w:rsid w:val="00DF5C67"/>
    <w:rsid w:val="00E213A3"/>
    <w:rsid w:val="00E42C78"/>
    <w:rsid w:val="00E472F0"/>
    <w:rsid w:val="00E51945"/>
    <w:rsid w:val="00E5507E"/>
    <w:rsid w:val="00E656AF"/>
    <w:rsid w:val="00E65CD7"/>
    <w:rsid w:val="00E6724A"/>
    <w:rsid w:val="00E7648A"/>
    <w:rsid w:val="00E848FE"/>
    <w:rsid w:val="00EA02FB"/>
    <w:rsid w:val="00EA14E9"/>
    <w:rsid w:val="00EC493A"/>
    <w:rsid w:val="00ED6CC7"/>
    <w:rsid w:val="00ED70E3"/>
    <w:rsid w:val="00EE170D"/>
    <w:rsid w:val="00EE1DBF"/>
    <w:rsid w:val="00EE2546"/>
    <w:rsid w:val="00EE6CD8"/>
    <w:rsid w:val="00EF70F9"/>
    <w:rsid w:val="00F03068"/>
    <w:rsid w:val="00F067A6"/>
    <w:rsid w:val="00F07046"/>
    <w:rsid w:val="00F125F8"/>
    <w:rsid w:val="00F27BDA"/>
    <w:rsid w:val="00F319A1"/>
    <w:rsid w:val="00F5299F"/>
    <w:rsid w:val="00F74365"/>
    <w:rsid w:val="00FA430D"/>
    <w:rsid w:val="00FA4870"/>
    <w:rsid w:val="00FA6125"/>
    <w:rsid w:val="00FA6CC7"/>
    <w:rsid w:val="00FA6FD0"/>
    <w:rsid w:val="00FA75FA"/>
    <w:rsid w:val="00FB7B8C"/>
    <w:rsid w:val="00FC4DFD"/>
    <w:rsid w:val="00FC72A7"/>
    <w:rsid w:val="00FD73E7"/>
    <w:rsid w:val="00FF1045"/>
    <w:rsid w:val="00FF18D1"/>
    <w:rsid w:val="00FF23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E70"/>
    <w:pPr>
      <w:spacing w:line="280" w:lineRule="atLeast"/>
    </w:pPr>
    <w:rPr>
      <w:rFonts w:ascii="Arial" w:hAnsi="Arial" w:cs="Arial"/>
      <w:lang w:eastAsia="zh-TW"/>
    </w:rPr>
  </w:style>
  <w:style w:type="paragraph" w:styleId="Heading1">
    <w:name w:val="heading 1"/>
    <w:basedOn w:val="Normal"/>
    <w:next w:val="Normal"/>
    <w:qFormat/>
    <w:rsid w:val="001F237C"/>
    <w:pPr>
      <w:keepNext/>
      <w:outlineLvl w:val="0"/>
    </w:pPr>
    <w:rPr>
      <w:b/>
      <w:bCs/>
      <w:kern w:val="32"/>
    </w:rPr>
  </w:style>
  <w:style w:type="paragraph" w:styleId="Heading2">
    <w:name w:val="heading 2"/>
    <w:basedOn w:val="Normal"/>
    <w:next w:val="Normal"/>
    <w:qFormat/>
    <w:rsid w:val="001F237C"/>
    <w:pPr>
      <w:keepNext/>
      <w:outlineLvl w:val="1"/>
    </w:pPr>
    <w:rPr>
      <w:b/>
      <w:bCs/>
    </w:rPr>
  </w:style>
  <w:style w:type="paragraph" w:styleId="Heading3">
    <w:name w:val="heading 3"/>
    <w:basedOn w:val="Normal"/>
    <w:next w:val="Normal"/>
    <w:qFormat/>
    <w:rsid w:val="001F237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Ind w:w="0" w:type="dxa"/>
      <w:tblCellMar>
        <w:top w:w="0" w:type="dxa"/>
        <w:left w:w="0" w:type="dxa"/>
        <w:bottom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6F3E70"/>
    <w:pPr>
      <w:spacing w:line="220" w:lineRule="atLeast"/>
      <w:ind w:right="1985"/>
    </w:pPr>
    <w:rPr>
      <w:sz w:val="18"/>
      <w:szCs w:val="18"/>
    </w:rPr>
  </w:style>
  <w:style w:type="paragraph" w:customStyle="1" w:styleId="Absenderzeile">
    <w:name w:val="Absenderzeile"/>
    <w:basedOn w:val="Normal"/>
    <w:rsid w:val="00A37BB3"/>
    <w:pPr>
      <w:spacing w:line="180" w:lineRule="exact"/>
    </w:pPr>
    <w:rPr>
      <w:sz w:val="14"/>
      <w:szCs w:val="14"/>
    </w:rPr>
  </w:style>
  <w:style w:type="paragraph" w:customStyle="1" w:styleId="Untereinheit">
    <w:name w:val="Untereinheit"/>
    <w:basedOn w:val="Universittseinheit"/>
    <w:rsid w:val="00C077BD"/>
    <w:rPr>
      <w:b w:val="0"/>
      <w:bCs w:val="0"/>
      <w:lang w:val="de-CH"/>
    </w:rPr>
  </w:style>
  <w:style w:type="paragraph" w:styleId="BalloonText">
    <w:name w:val="Balloon Text"/>
    <w:basedOn w:val="Normal"/>
    <w:link w:val="BalloonTextChar"/>
    <w:rsid w:val="00E656A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656AF"/>
    <w:rPr>
      <w:rFonts w:ascii="Lucida Grande" w:hAnsi="Lucida Grande" w:cs="Arial"/>
      <w:sz w:val="18"/>
      <w:szCs w:val="18"/>
      <w:lang w:eastAsia="zh-TW"/>
    </w:rPr>
  </w:style>
  <w:style w:type="character" w:styleId="Hyperlink">
    <w:name w:val="Hyperlink"/>
    <w:basedOn w:val="DefaultParagraphFont"/>
    <w:uiPriority w:val="99"/>
    <w:unhideWhenUsed/>
    <w:rsid w:val="007A5F8A"/>
    <w:rPr>
      <w:color w:val="0000FF"/>
      <w:u w:val="single"/>
    </w:rPr>
  </w:style>
  <w:style w:type="character" w:customStyle="1" w:styleId="apple-converted-space">
    <w:name w:val="apple-converted-space"/>
    <w:basedOn w:val="DefaultParagraphFont"/>
    <w:rsid w:val="007A5F8A"/>
  </w:style>
  <w:style w:type="paragraph" w:styleId="ListParagraph">
    <w:name w:val="List Paragraph"/>
    <w:basedOn w:val="Normal"/>
    <w:uiPriority w:val="34"/>
    <w:qFormat/>
    <w:rsid w:val="004A576C"/>
    <w:pPr>
      <w:ind w:left="720"/>
      <w:contextualSpacing/>
    </w:pPr>
  </w:style>
  <w:style w:type="character" w:styleId="CommentReference">
    <w:name w:val="annotation reference"/>
    <w:basedOn w:val="DefaultParagraphFont"/>
    <w:rsid w:val="00504FB2"/>
    <w:rPr>
      <w:sz w:val="18"/>
      <w:szCs w:val="18"/>
    </w:rPr>
  </w:style>
  <w:style w:type="paragraph" w:styleId="CommentText">
    <w:name w:val="annotation text"/>
    <w:basedOn w:val="Normal"/>
    <w:link w:val="CommentTextChar"/>
    <w:rsid w:val="00504FB2"/>
    <w:pPr>
      <w:spacing w:line="240" w:lineRule="auto"/>
    </w:pPr>
    <w:rPr>
      <w:sz w:val="24"/>
      <w:szCs w:val="24"/>
    </w:rPr>
  </w:style>
  <w:style w:type="character" w:customStyle="1" w:styleId="CommentTextChar">
    <w:name w:val="Comment Text Char"/>
    <w:basedOn w:val="DefaultParagraphFont"/>
    <w:link w:val="CommentText"/>
    <w:rsid w:val="00504FB2"/>
    <w:rPr>
      <w:rFonts w:ascii="Arial" w:hAnsi="Arial" w:cs="Arial"/>
      <w:sz w:val="24"/>
      <w:szCs w:val="24"/>
      <w:lang w:eastAsia="zh-TW"/>
    </w:rPr>
  </w:style>
  <w:style w:type="paragraph" w:styleId="CommentSubject">
    <w:name w:val="annotation subject"/>
    <w:basedOn w:val="CommentText"/>
    <w:next w:val="CommentText"/>
    <w:link w:val="CommentSubjectChar"/>
    <w:rsid w:val="00504FB2"/>
    <w:rPr>
      <w:b/>
      <w:bCs/>
      <w:sz w:val="20"/>
      <w:szCs w:val="20"/>
    </w:rPr>
  </w:style>
  <w:style w:type="character" w:customStyle="1" w:styleId="CommentSubjectChar">
    <w:name w:val="Comment Subject Char"/>
    <w:basedOn w:val="CommentTextChar"/>
    <w:link w:val="CommentSubject"/>
    <w:rsid w:val="00504FB2"/>
    <w:rPr>
      <w:rFonts w:ascii="Arial" w:hAnsi="Arial" w:cs="Arial"/>
      <w:b/>
      <w:bCs/>
      <w:sz w:val="24"/>
      <w:szCs w:val="24"/>
      <w:lang w:eastAsia="zh-TW"/>
    </w:rPr>
  </w:style>
  <w:style w:type="character" w:styleId="PlaceholderText">
    <w:name w:val="Placeholder Text"/>
    <w:basedOn w:val="DefaultParagraphFont"/>
    <w:uiPriority w:val="99"/>
    <w:semiHidden/>
    <w:rsid w:val="00EE2546"/>
    <w:rPr>
      <w:color w:val="808080"/>
    </w:rPr>
  </w:style>
  <w:style w:type="paragraph" w:styleId="HTMLPreformatted">
    <w:name w:val="HTML Preformatted"/>
    <w:basedOn w:val="Normal"/>
    <w:link w:val="HTMLPreformattedChar"/>
    <w:uiPriority w:val="99"/>
    <w:unhideWhenUsed/>
    <w:rsid w:val="00E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EE2546"/>
    <w:rPr>
      <w:rFonts w:ascii="Courier New" w:eastAsia="Times New Roman" w:hAnsi="Courier New" w:cs="Courier New"/>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E70"/>
    <w:pPr>
      <w:spacing w:line="280" w:lineRule="atLeast"/>
    </w:pPr>
    <w:rPr>
      <w:rFonts w:ascii="Arial" w:hAnsi="Arial" w:cs="Arial"/>
      <w:lang w:eastAsia="zh-TW"/>
    </w:rPr>
  </w:style>
  <w:style w:type="paragraph" w:styleId="Heading1">
    <w:name w:val="heading 1"/>
    <w:basedOn w:val="Normal"/>
    <w:next w:val="Normal"/>
    <w:qFormat/>
    <w:rsid w:val="001F237C"/>
    <w:pPr>
      <w:keepNext/>
      <w:outlineLvl w:val="0"/>
    </w:pPr>
    <w:rPr>
      <w:b/>
      <w:bCs/>
      <w:kern w:val="32"/>
    </w:rPr>
  </w:style>
  <w:style w:type="paragraph" w:styleId="Heading2">
    <w:name w:val="heading 2"/>
    <w:basedOn w:val="Normal"/>
    <w:next w:val="Normal"/>
    <w:qFormat/>
    <w:rsid w:val="001F237C"/>
    <w:pPr>
      <w:keepNext/>
      <w:outlineLvl w:val="1"/>
    </w:pPr>
    <w:rPr>
      <w:b/>
      <w:bCs/>
    </w:rPr>
  </w:style>
  <w:style w:type="paragraph" w:styleId="Heading3">
    <w:name w:val="heading 3"/>
    <w:basedOn w:val="Normal"/>
    <w:next w:val="Normal"/>
    <w:qFormat/>
    <w:rsid w:val="001F237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Ind w:w="0" w:type="dxa"/>
      <w:tblCellMar>
        <w:top w:w="0" w:type="dxa"/>
        <w:left w:w="0" w:type="dxa"/>
        <w:bottom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6F3E70"/>
    <w:pPr>
      <w:spacing w:line="220" w:lineRule="atLeast"/>
      <w:ind w:right="1985"/>
    </w:pPr>
    <w:rPr>
      <w:sz w:val="18"/>
      <w:szCs w:val="18"/>
    </w:rPr>
  </w:style>
  <w:style w:type="paragraph" w:customStyle="1" w:styleId="Absenderzeile">
    <w:name w:val="Absenderzeile"/>
    <w:basedOn w:val="Normal"/>
    <w:rsid w:val="00A37BB3"/>
    <w:pPr>
      <w:spacing w:line="180" w:lineRule="exact"/>
    </w:pPr>
    <w:rPr>
      <w:sz w:val="14"/>
      <w:szCs w:val="14"/>
    </w:rPr>
  </w:style>
  <w:style w:type="paragraph" w:customStyle="1" w:styleId="Untereinheit">
    <w:name w:val="Untereinheit"/>
    <w:basedOn w:val="Universittseinheit"/>
    <w:rsid w:val="00C077BD"/>
    <w:rPr>
      <w:b w:val="0"/>
      <w:bCs w:val="0"/>
      <w:lang w:val="de-CH"/>
    </w:rPr>
  </w:style>
  <w:style w:type="paragraph" w:styleId="BalloonText">
    <w:name w:val="Balloon Text"/>
    <w:basedOn w:val="Normal"/>
    <w:link w:val="BalloonTextChar"/>
    <w:rsid w:val="00E656A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656AF"/>
    <w:rPr>
      <w:rFonts w:ascii="Lucida Grande" w:hAnsi="Lucida Grande" w:cs="Arial"/>
      <w:sz w:val="18"/>
      <w:szCs w:val="18"/>
      <w:lang w:eastAsia="zh-TW"/>
    </w:rPr>
  </w:style>
  <w:style w:type="character" w:styleId="Hyperlink">
    <w:name w:val="Hyperlink"/>
    <w:basedOn w:val="DefaultParagraphFont"/>
    <w:uiPriority w:val="99"/>
    <w:unhideWhenUsed/>
    <w:rsid w:val="007A5F8A"/>
    <w:rPr>
      <w:color w:val="0000FF"/>
      <w:u w:val="single"/>
    </w:rPr>
  </w:style>
  <w:style w:type="character" w:customStyle="1" w:styleId="apple-converted-space">
    <w:name w:val="apple-converted-space"/>
    <w:basedOn w:val="DefaultParagraphFont"/>
    <w:rsid w:val="007A5F8A"/>
  </w:style>
  <w:style w:type="paragraph" w:styleId="ListParagraph">
    <w:name w:val="List Paragraph"/>
    <w:basedOn w:val="Normal"/>
    <w:uiPriority w:val="34"/>
    <w:qFormat/>
    <w:rsid w:val="004A576C"/>
    <w:pPr>
      <w:ind w:left="720"/>
      <w:contextualSpacing/>
    </w:pPr>
  </w:style>
  <w:style w:type="character" w:styleId="CommentReference">
    <w:name w:val="annotation reference"/>
    <w:basedOn w:val="DefaultParagraphFont"/>
    <w:rsid w:val="00504FB2"/>
    <w:rPr>
      <w:sz w:val="18"/>
      <w:szCs w:val="18"/>
    </w:rPr>
  </w:style>
  <w:style w:type="paragraph" w:styleId="CommentText">
    <w:name w:val="annotation text"/>
    <w:basedOn w:val="Normal"/>
    <w:link w:val="CommentTextChar"/>
    <w:rsid w:val="00504FB2"/>
    <w:pPr>
      <w:spacing w:line="240" w:lineRule="auto"/>
    </w:pPr>
    <w:rPr>
      <w:sz w:val="24"/>
      <w:szCs w:val="24"/>
    </w:rPr>
  </w:style>
  <w:style w:type="character" w:customStyle="1" w:styleId="CommentTextChar">
    <w:name w:val="Comment Text Char"/>
    <w:basedOn w:val="DefaultParagraphFont"/>
    <w:link w:val="CommentText"/>
    <w:rsid w:val="00504FB2"/>
    <w:rPr>
      <w:rFonts w:ascii="Arial" w:hAnsi="Arial" w:cs="Arial"/>
      <w:sz w:val="24"/>
      <w:szCs w:val="24"/>
      <w:lang w:eastAsia="zh-TW"/>
    </w:rPr>
  </w:style>
  <w:style w:type="paragraph" w:styleId="CommentSubject">
    <w:name w:val="annotation subject"/>
    <w:basedOn w:val="CommentText"/>
    <w:next w:val="CommentText"/>
    <w:link w:val="CommentSubjectChar"/>
    <w:rsid w:val="00504FB2"/>
    <w:rPr>
      <w:b/>
      <w:bCs/>
      <w:sz w:val="20"/>
      <w:szCs w:val="20"/>
    </w:rPr>
  </w:style>
  <w:style w:type="character" w:customStyle="1" w:styleId="CommentSubjectChar">
    <w:name w:val="Comment Subject Char"/>
    <w:basedOn w:val="CommentTextChar"/>
    <w:link w:val="CommentSubject"/>
    <w:rsid w:val="00504FB2"/>
    <w:rPr>
      <w:rFonts w:ascii="Arial" w:hAnsi="Arial" w:cs="Arial"/>
      <w:b/>
      <w:bCs/>
      <w:sz w:val="24"/>
      <w:szCs w:val="24"/>
      <w:lang w:eastAsia="zh-TW"/>
    </w:rPr>
  </w:style>
  <w:style w:type="character" w:styleId="PlaceholderText">
    <w:name w:val="Placeholder Text"/>
    <w:basedOn w:val="DefaultParagraphFont"/>
    <w:uiPriority w:val="99"/>
    <w:semiHidden/>
    <w:rsid w:val="00EE2546"/>
    <w:rPr>
      <w:color w:val="808080"/>
    </w:rPr>
  </w:style>
  <w:style w:type="paragraph" w:styleId="HTMLPreformatted">
    <w:name w:val="HTML Preformatted"/>
    <w:basedOn w:val="Normal"/>
    <w:link w:val="HTMLPreformattedChar"/>
    <w:uiPriority w:val="99"/>
    <w:unhideWhenUsed/>
    <w:rsid w:val="00E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EE2546"/>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27753">
      <w:bodyDiv w:val="1"/>
      <w:marLeft w:val="0"/>
      <w:marRight w:val="0"/>
      <w:marTop w:val="0"/>
      <w:marBottom w:val="0"/>
      <w:divBdr>
        <w:top w:val="none" w:sz="0" w:space="0" w:color="auto"/>
        <w:left w:val="none" w:sz="0" w:space="0" w:color="auto"/>
        <w:bottom w:val="none" w:sz="0" w:space="0" w:color="auto"/>
        <w:right w:val="none" w:sz="0" w:space="0" w:color="auto"/>
      </w:divBdr>
    </w:div>
    <w:div w:id="370955657">
      <w:bodyDiv w:val="1"/>
      <w:marLeft w:val="0"/>
      <w:marRight w:val="0"/>
      <w:marTop w:val="0"/>
      <w:marBottom w:val="0"/>
      <w:divBdr>
        <w:top w:val="none" w:sz="0" w:space="0" w:color="auto"/>
        <w:left w:val="none" w:sz="0" w:space="0" w:color="auto"/>
        <w:bottom w:val="none" w:sz="0" w:space="0" w:color="auto"/>
        <w:right w:val="none" w:sz="0" w:space="0" w:color="auto"/>
      </w:divBdr>
    </w:div>
    <w:div w:id="383216231">
      <w:bodyDiv w:val="1"/>
      <w:marLeft w:val="0"/>
      <w:marRight w:val="0"/>
      <w:marTop w:val="0"/>
      <w:marBottom w:val="0"/>
      <w:divBdr>
        <w:top w:val="none" w:sz="0" w:space="0" w:color="auto"/>
        <w:left w:val="none" w:sz="0" w:space="0" w:color="auto"/>
        <w:bottom w:val="none" w:sz="0" w:space="0" w:color="auto"/>
        <w:right w:val="none" w:sz="0" w:space="0" w:color="auto"/>
      </w:divBdr>
    </w:div>
    <w:div w:id="518858907">
      <w:bodyDiv w:val="1"/>
      <w:marLeft w:val="0"/>
      <w:marRight w:val="0"/>
      <w:marTop w:val="0"/>
      <w:marBottom w:val="0"/>
      <w:divBdr>
        <w:top w:val="none" w:sz="0" w:space="0" w:color="auto"/>
        <w:left w:val="none" w:sz="0" w:space="0" w:color="auto"/>
        <w:bottom w:val="none" w:sz="0" w:space="0" w:color="auto"/>
        <w:right w:val="none" w:sz="0" w:space="0" w:color="auto"/>
      </w:divBdr>
    </w:div>
    <w:div w:id="646515574">
      <w:bodyDiv w:val="1"/>
      <w:marLeft w:val="0"/>
      <w:marRight w:val="0"/>
      <w:marTop w:val="0"/>
      <w:marBottom w:val="0"/>
      <w:divBdr>
        <w:top w:val="none" w:sz="0" w:space="0" w:color="auto"/>
        <w:left w:val="none" w:sz="0" w:space="0" w:color="auto"/>
        <w:bottom w:val="none" w:sz="0" w:space="0" w:color="auto"/>
        <w:right w:val="none" w:sz="0" w:space="0" w:color="auto"/>
      </w:divBdr>
    </w:div>
    <w:div w:id="1053819680">
      <w:bodyDiv w:val="1"/>
      <w:marLeft w:val="0"/>
      <w:marRight w:val="0"/>
      <w:marTop w:val="0"/>
      <w:marBottom w:val="0"/>
      <w:divBdr>
        <w:top w:val="none" w:sz="0" w:space="0" w:color="auto"/>
        <w:left w:val="none" w:sz="0" w:space="0" w:color="auto"/>
        <w:bottom w:val="none" w:sz="0" w:space="0" w:color="auto"/>
        <w:right w:val="none" w:sz="0" w:space="0" w:color="auto"/>
      </w:divBdr>
    </w:div>
    <w:div w:id="1749498414">
      <w:bodyDiv w:val="1"/>
      <w:marLeft w:val="0"/>
      <w:marRight w:val="0"/>
      <w:marTop w:val="0"/>
      <w:marBottom w:val="0"/>
      <w:divBdr>
        <w:top w:val="none" w:sz="0" w:space="0" w:color="auto"/>
        <w:left w:val="none" w:sz="0" w:space="0" w:color="auto"/>
        <w:bottom w:val="none" w:sz="0" w:space="0" w:color="auto"/>
        <w:right w:val="none" w:sz="0" w:space="0" w:color="auto"/>
      </w:divBdr>
    </w:div>
    <w:div w:id="1810826790">
      <w:bodyDiv w:val="1"/>
      <w:marLeft w:val="0"/>
      <w:marRight w:val="0"/>
      <w:marTop w:val="0"/>
      <w:marBottom w:val="0"/>
      <w:divBdr>
        <w:top w:val="none" w:sz="0" w:space="0" w:color="auto"/>
        <w:left w:val="none" w:sz="0" w:space="0" w:color="auto"/>
        <w:bottom w:val="none" w:sz="0" w:space="0" w:color="auto"/>
        <w:right w:val="none" w:sz="0" w:space="0" w:color="auto"/>
      </w:divBdr>
    </w:div>
    <w:div w:id="1832477396">
      <w:bodyDiv w:val="1"/>
      <w:marLeft w:val="0"/>
      <w:marRight w:val="0"/>
      <w:marTop w:val="0"/>
      <w:marBottom w:val="0"/>
      <w:divBdr>
        <w:top w:val="none" w:sz="0" w:space="0" w:color="auto"/>
        <w:left w:val="none" w:sz="0" w:space="0" w:color="auto"/>
        <w:bottom w:val="none" w:sz="0" w:space="0" w:color="auto"/>
        <w:right w:val="none" w:sz="0" w:space="0" w:color="auto"/>
      </w:divBdr>
    </w:div>
    <w:div w:id="1862209186">
      <w:bodyDiv w:val="1"/>
      <w:marLeft w:val="0"/>
      <w:marRight w:val="0"/>
      <w:marTop w:val="0"/>
      <w:marBottom w:val="0"/>
      <w:divBdr>
        <w:top w:val="none" w:sz="0" w:space="0" w:color="auto"/>
        <w:left w:val="none" w:sz="0" w:space="0" w:color="auto"/>
        <w:bottom w:val="none" w:sz="0" w:space="0" w:color="auto"/>
        <w:right w:val="none" w:sz="0" w:space="0" w:color="auto"/>
      </w:divBdr>
    </w:div>
    <w:div w:id="2010209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david.awam.janse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0684C3-8D8F-994A-BEC6-C9C7C306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921</Words>
  <Characters>5254</Characters>
  <Application>Microsoft Macintosh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vt:lpstr>
      <vt:lpstr>Letter</vt:lpstr>
    </vt:vector>
  </TitlesOfParts>
  <Company>University of Zurich</Company>
  <LinksUpToDate>false</LinksUpToDate>
  <CharactersWithSpaces>6163</CharactersWithSpaces>
  <SharedDoc>false</SharedDoc>
  <HLinks>
    <vt:vector size="12" baseType="variant">
      <vt:variant>
        <vt:i4>7798909</vt:i4>
      </vt:variant>
      <vt:variant>
        <vt:i4>-1</vt:i4>
      </vt:variant>
      <vt:variant>
        <vt:i4>2066</vt:i4>
      </vt:variant>
      <vt:variant>
        <vt:i4>1</vt:i4>
      </vt:variant>
      <vt:variant>
        <vt:lpwstr>uzh_logo_e_pos_grau_1mm</vt:lpwstr>
      </vt:variant>
      <vt:variant>
        <vt:lpwstr/>
      </vt:variant>
      <vt:variant>
        <vt:i4>7798909</vt:i4>
      </vt:variant>
      <vt:variant>
        <vt:i4>-1</vt:i4>
      </vt:variant>
      <vt:variant>
        <vt:i4>2067</vt:i4>
      </vt:variant>
      <vt:variant>
        <vt:i4>1</vt:i4>
      </vt:variant>
      <vt:variant>
        <vt:lpwstr>uzh_logo_e_pos_grau_1mm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creator>Admin Townsend</dc:creator>
  <dc:description>Vorlage uzh_brief_mit_absender_e MSO2003 v1 6.5.2010</dc:description>
  <cp:lastModifiedBy>Marta Manser</cp:lastModifiedBy>
  <cp:revision>2</cp:revision>
  <cp:lastPrinted>2013-04-20T08:02:00Z</cp:lastPrinted>
  <dcterms:created xsi:type="dcterms:W3CDTF">2013-05-18T08:14:00Z</dcterms:created>
  <dcterms:modified xsi:type="dcterms:W3CDTF">2013-05-18T08:14:00Z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C:\papers\bibliography\vocalsig.bib</vt:lpwstr>
  </property>
  <property fmtid="{D5CDD505-2E9C-101B-9397-08002B2CF9AE}" pid="3" name="BIBSTYLE">
    <vt:lpwstr>plain</vt:lpwstr>
  </property>
</Properties>
</file>