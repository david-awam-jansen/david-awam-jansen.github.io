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page" w:tblpX="1419" w:tblpY="-363"/>
        <w:tblW w:w="8633" w:type="dxa"/>
        <w:tblLayout w:type="fixed"/>
        <w:tblCellMar>
          <w:left w:w="0" w:type="dxa"/>
          <w:right w:w="0" w:type="dxa"/>
        </w:tblCellMar>
        <w:tblLook w:val="01E0"/>
      </w:tblPr>
      <w:tblGrid>
        <w:gridCol w:w="5430"/>
        <w:gridCol w:w="3203"/>
      </w:tblGrid>
      <w:tr w:rsidR="006F47A2" w:rsidRPr="005F25C1">
        <w:trPr>
          <w:trHeight w:hRule="exact" w:val="39"/>
        </w:trPr>
        <w:tc>
          <w:tcPr>
            <w:tcW w:w="5430" w:type="dxa"/>
            <w:vMerge w:val="restart"/>
            <w:shd w:val="clear" w:color="auto" w:fill="auto"/>
          </w:tcPr>
          <w:p w:rsidR="006F47A2" w:rsidRPr="005F25C1" w:rsidRDefault="006F47A2" w:rsidP="00BD052E">
            <w:pPr>
              <w:pStyle w:val="Adresse"/>
              <w:spacing w:line="240" w:lineRule="auto"/>
              <w:ind w:right="0"/>
              <w:jc w:val="both"/>
              <w:rPr>
                <w:rFonts w:ascii="Palatino Linotype" w:hAnsi="Palatino Linotype"/>
              </w:rPr>
            </w:pPr>
          </w:p>
        </w:tc>
        <w:tc>
          <w:tcPr>
            <w:tcW w:w="3203" w:type="dxa"/>
            <w:shd w:val="clear" w:color="auto" w:fill="auto"/>
          </w:tcPr>
          <w:p w:rsidR="006F47A2" w:rsidRPr="005F25C1" w:rsidRDefault="006F47A2" w:rsidP="00BD052E">
            <w:pPr>
              <w:spacing w:line="240" w:lineRule="auto"/>
              <w:jc w:val="both"/>
              <w:rPr>
                <w:rFonts w:ascii="Palatino Linotype" w:hAnsi="Palatino Linotype"/>
                <w:sz w:val="18"/>
                <w:szCs w:val="18"/>
              </w:rPr>
            </w:pPr>
          </w:p>
        </w:tc>
      </w:tr>
      <w:tr w:rsidR="006F47A2" w:rsidRPr="005F25C1">
        <w:trPr>
          <w:trHeight w:val="270"/>
        </w:trPr>
        <w:tc>
          <w:tcPr>
            <w:tcW w:w="5430" w:type="dxa"/>
            <w:vMerge/>
            <w:shd w:val="clear" w:color="auto" w:fill="auto"/>
          </w:tcPr>
          <w:p w:rsidR="006F47A2" w:rsidRPr="005F25C1" w:rsidRDefault="006F47A2" w:rsidP="00BD052E">
            <w:pPr>
              <w:spacing w:line="240" w:lineRule="auto"/>
              <w:jc w:val="both"/>
              <w:rPr>
                <w:rFonts w:ascii="Palatino Linotype" w:hAnsi="Palatino Linotype"/>
                <w:sz w:val="18"/>
                <w:szCs w:val="18"/>
              </w:rPr>
            </w:pPr>
          </w:p>
        </w:tc>
        <w:tc>
          <w:tcPr>
            <w:tcW w:w="3203" w:type="dxa"/>
            <w:vMerge w:val="restart"/>
            <w:shd w:val="clear" w:color="auto" w:fill="auto"/>
          </w:tcPr>
          <w:p w:rsidR="00FF18D1" w:rsidRPr="005F25C1" w:rsidRDefault="00DF5C67" w:rsidP="00BD052E">
            <w:pPr>
              <w:pStyle w:val="Absender"/>
              <w:spacing w:line="240" w:lineRule="auto"/>
              <w:jc w:val="both"/>
              <w:rPr>
                <w:rFonts w:ascii="Palatino Linotype" w:hAnsi="Palatino Linotype"/>
                <w:bCs/>
                <w:sz w:val="16"/>
                <w:szCs w:val="16"/>
              </w:rPr>
            </w:pPr>
            <w:r w:rsidRPr="005F25C1">
              <w:rPr>
                <w:rFonts w:ascii="Palatino Linotype" w:hAnsi="Palatino Linotype"/>
                <w:bCs/>
                <w:sz w:val="18"/>
                <w:szCs w:val="18"/>
              </w:rPr>
              <w:t xml:space="preserve">    </w:t>
            </w:r>
            <w:r w:rsidR="00FF18D1" w:rsidRPr="005F25C1">
              <w:rPr>
                <w:rFonts w:ascii="Palatino Linotype" w:hAnsi="Palatino Linotype"/>
                <w:bCs/>
                <w:sz w:val="16"/>
                <w:szCs w:val="16"/>
              </w:rPr>
              <w:t>David A.W.A.M. Jansen</w:t>
            </w:r>
          </w:p>
          <w:p w:rsidR="00FF18D1" w:rsidRPr="005F25C1" w:rsidRDefault="00913557" w:rsidP="00BD052E">
            <w:pPr>
              <w:pStyle w:val="Absender"/>
              <w:spacing w:line="240" w:lineRule="auto"/>
              <w:jc w:val="both"/>
              <w:rPr>
                <w:rFonts w:ascii="Palatino Linotype" w:hAnsi="Palatino Linotype"/>
                <w:bCs/>
                <w:sz w:val="16"/>
                <w:szCs w:val="16"/>
              </w:rPr>
            </w:pPr>
            <w:r w:rsidRPr="005F25C1">
              <w:rPr>
                <w:rFonts w:ascii="Palatino Linotype" w:hAnsi="Palatino Linotype"/>
                <w:bCs/>
                <w:sz w:val="16"/>
                <w:szCs w:val="16"/>
              </w:rPr>
              <w:t xml:space="preserve">     </w:t>
            </w:r>
            <w:r w:rsidR="00FF18D1" w:rsidRPr="005F25C1">
              <w:rPr>
                <w:rFonts w:ascii="Palatino Linotype" w:hAnsi="Palatino Linotype"/>
                <w:bCs/>
                <w:sz w:val="16"/>
                <w:szCs w:val="16"/>
              </w:rPr>
              <w:t>PhD student</w:t>
            </w:r>
          </w:p>
          <w:p w:rsidR="006F47A2" w:rsidRPr="005F25C1" w:rsidRDefault="00913557" w:rsidP="00BD052E">
            <w:pPr>
              <w:pStyle w:val="Absender"/>
              <w:spacing w:line="240" w:lineRule="auto"/>
              <w:jc w:val="both"/>
              <w:rPr>
                <w:rFonts w:ascii="Palatino Linotype" w:hAnsi="Palatino Linotype"/>
                <w:sz w:val="16"/>
                <w:szCs w:val="16"/>
              </w:rPr>
            </w:pPr>
            <w:r w:rsidRPr="005F25C1">
              <w:rPr>
                <w:rFonts w:ascii="Palatino Linotype" w:hAnsi="Palatino Linotype"/>
                <w:sz w:val="16"/>
                <w:szCs w:val="16"/>
              </w:rPr>
              <w:t xml:space="preserve">     </w:t>
            </w:r>
            <w:r w:rsidR="006F47A2" w:rsidRPr="005F25C1">
              <w:rPr>
                <w:rFonts w:ascii="Palatino Linotype" w:hAnsi="Palatino Linotype"/>
                <w:sz w:val="16"/>
                <w:szCs w:val="16"/>
              </w:rPr>
              <w:t>Phone</w:t>
            </w:r>
            <w:r w:rsidR="00263FC6" w:rsidRPr="005F25C1">
              <w:rPr>
                <w:rFonts w:ascii="Palatino Linotype" w:hAnsi="Palatino Linotype"/>
                <w:sz w:val="16"/>
                <w:szCs w:val="16"/>
              </w:rPr>
              <w:t>:</w:t>
            </w:r>
            <w:r w:rsidR="006F47A2" w:rsidRPr="005F25C1">
              <w:rPr>
                <w:rFonts w:ascii="Palatino Linotype" w:hAnsi="Palatino Linotype"/>
                <w:sz w:val="16"/>
                <w:szCs w:val="16"/>
              </w:rPr>
              <w:t xml:space="preserve"> +41 44 </w:t>
            </w:r>
            <w:r w:rsidR="00FF18D1" w:rsidRPr="005F25C1">
              <w:rPr>
                <w:rFonts w:ascii="Palatino Linotype" w:hAnsi="Palatino Linotype"/>
                <w:sz w:val="16"/>
                <w:szCs w:val="16"/>
              </w:rPr>
              <w:t>635 52 81</w:t>
            </w:r>
          </w:p>
          <w:p w:rsidR="006F47A2" w:rsidRPr="005F25C1" w:rsidRDefault="00913557" w:rsidP="00BD052E">
            <w:pPr>
              <w:pStyle w:val="Absender"/>
              <w:spacing w:line="240" w:lineRule="auto"/>
              <w:jc w:val="both"/>
              <w:rPr>
                <w:rFonts w:ascii="Palatino Linotype" w:hAnsi="Palatino Linotype"/>
                <w:bCs/>
                <w:sz w:val="18"/>
                <w:szCs w:val="18"/>
              </w:rPr>
            </w:pPr>
            <w:r w:rsidRPr="005F25C1">
              <w:rPr>
                <w:rFonts w:ascii="Palatino Linotype" w:hAnsi="Palatino Linotype"/>
                <w:sz w:val="16"/>
                <w:szCs w:val="16"/>
              </w:rPr>
              <w:t xml:space="preserve">     </w:t>
            </w:r>
            <w:r w:rsidR="00FF18D1" w:rsidRPr="005F25C1">
              <w:rPr>
                <w:rFonts w:ascii="Palatino Linotype" w:hAnsi="Palatino Linotype"/>
                <w:sz w:val="16"/>
                <w:szCs w:val="16"/>
              </w:rPr>
              <w:t>david.jansen</w:t>
            </w:r>
            <w:r w:rsidR="006F47A2" w:rsidRPr="005F25C1">
              <w:rPr>
                <w:rFonts w:ascii="Palatino Linotype" w:hAnsi="Palatino Linotype"/>
                <w:sz w:val="16"/>
                <w:szCs w:val="16"/>
              </w:rPr>
              <w:t>@ieu.uzh.ch</w:t>
            </w:r>
          </w:p>
        </w:tc>
      </w:tr>
      <w:tr w:rsidR="006F47A2" w:rsidRPr="005F25C1" w:rsidTr="00EC493A">
        <w:trPr>
          <w:trHeight w:hRule="exact" w:val="856"/>
        </w:trPr>
        <w:tc>
          <w:tcPr>
            <w:tcW w:w="5430" w:type="dxa"/>
            <w:shd w:val="clear" w:color="auto" w:fill="auto"/>
          </w:tcPr>
          <w:p w:rsidR="006F47A2" w:rsidRPr="005F25C1" w:rsidRDefault="006F47A2" w:rsidP="00BD052E">
            <w:pPr>
              <w:pStyle w:val="Adresse"/>
              <w:spacing w:line="240" w:lineRule="auto"/>
              <w:ind w:right="0"/>
              <w:jc w:val="both"/>
              <w:rPr>
                <w:rFonts w:ascii="Palatino Linotype" w:hAnsi="Palatino Linotype"/>
              </w:rPr>
            </w:pPr>
          </w:p>
        </w:tc>
        <w:tc>
          <w:tcPr>
            <w:tcW w:w="3203" w:type="dxa"/>
            <w:vMerge/>
            <w:shd w:val="clear" w:color="auto" w:fill="auto"/>
          </w:tcPr>
          <w:p w:rsidR="006F47A2" w:rsidRPr="005F25C1" w:rsidRDefault="006F47A2" w:rsidP="00BD052E">
            <w:pPr>
              <w:pStyle w:val="Absender"/>
              <w:spacing w:line="240" w:lineRule="auto"/>
              <w:jc w:val="both"/>
              <w:rPr>
                <w:rFonts w:ascii="Palatino Linotype" w:hAnsi="Palatino Linotype"/>
                <w:bCs/>
                <w:sz w:val="18"/>
                <w:szCs w:val="18"/>
              </w:rPr>
            </w:pPr>
          </w:p>
        </w:tc>
      </w:tr>
      <w:tr w:rsidR="006F47A2" w:rsidRPr="006E5736" w:rsidTr="00EC493A">
        <w:trPr>
          <w:trHeight w:hRule="exact" w:val="249"/>
        </w:trPr>
        <w:tc>
          <w:tcPr>
            <w:tcW w:w="8633" w:type="dxa"/>
            <w:gridSpan w:val="2"/>
            <w:shd w:val="clear" w:color="auto" w:fill="auto"/>
          </w:tcPr>
          <w:p w:rsidR="006F47A2" w:rsidRPr="006E5736" w:rsidRDefault="00EE2546" w:rsidP="00BD052E">
            <w:pPr>
              <w:spacing w:line="240" w:lineRule="auto"/>
              <w:jc w:val="both"/>
              <w:rPr>
                <w:rFonts w:ascii="Palatino Linotype" w:hAnsi="Palatino Linotype"/>
                <w:sz w:val="18"/>
                <w:szCs w:val="18"/>
              </w:rPr>
            </w:pPr>
            <w:r w:rsidRPr="006E5736">
              <w:rPr>
                <w:rFonts w:ascii="Palatino Linotype" w:hAnsi="Palatino Linotype"/>
                <w:sz w:val="18"/>
                <w:szCs w:val="18"/>
              </w:rPr>
              <w:t xml:space="preserve">Zurich, </w:t>
            </w:r>
            <w:r w:rsidR="00537CB5" w:rsidRPr="006E5736">
              <w:rPr>
                <w:rFonts w:ascii="Palatino Linotype" w:hAnsi="Palatino Linotype"/>
                <w:sz w:val="18"/>
                <w:szCs w:val="18"/>
              </w:rPr>
              <w:fldChar w:fldCharType="begin"/>
            </w:r>
            <w:r w:rsidRPr="006E5736">
              <w:rPr>
                <w:rFonts w:ascii="Palatino Linotype" w:hAnsi="Palatino Linotype"/>
                <w:sz w:val="18"/>
                <w:szCs w:val="18"/>
              </w:rPr>
              <w:instrText xml:space="preserve"> DATE \@ "MMMM d, yyyy" </w:instrText>
            </w:r>
            <w:r w:rsidR="00537CB5" w:rsidRPr="006E5736">
              <w:rPr>
                <w:rFonts w:ascii="Palatino Linotype" w:hAnsi="Palatino Linotype"/>
                <w:sz w:val="18"/>
                <w:szCs w:val="18"/>
              </w:rPr>
              <w:fldChar w:fldCharType="separate"/>
            </w:r>
            <w:r w:rsidR="00371E3A" w:rsidRPr="006E5736">
              <w:rPr>
                <w:rFonts w:ascii="Palatino Linotype" w:hAnsi="Palatino Linotype"/>
                <w:noProof/>
                <w:sz w:val="18"/>
                <w:szCs w:val="18"/>
              </w:rPr>
              <w:t>October 19, 2012</w:t>
            </w:r>
            <w:r w:rsidR="00537CB5" w:rsidRPr="006E5736">
              <w:rPr>
                <w:rFonts w:ascii="Palatino Linotype" w:hAnsi="Palatino Linotype"/>
                <w:sz w:val="18"/>
                <w:szCs w:val="18"/>
              </w:rPr>
              <w:fldChar w:fldCharType="end"/>
            </w:r>
          </w:p>
        </w:tc>
      </w:tr>
      <w:tr w:rsidR="00EE2546" w:rsidRPr="006E5736" w:rsidTr="00EE2546">
        <w:trPr>
          <w:trHeight w:hRule="exact" w:val="1452"/>
        </w:trPr>
        <w:tc>
          <w:tcPr>
            <w:tcW w:w="8633" w:type="dxa"/>
            <w:gridSpan w:val="2"/>
            <w:shd w:val="clear" w:color="auto" w:fill="auto"/>
          </w:tcPr>
          <w:p w:rsidR="00EE2546" w:rsidRPr="006E5736" w:rsidRDefault="00EE2546" w:rsidP="00BD052E">
            <w:pPr>
              <w:spacing w:line="240" w:lineRule="auto"/>
              <w:jc w:val="both"/>
              <w:rPr>
                <w:rFonts w:ascii="Palatino Linotype" w:hAnsi="Palatino Linotype"/>
                <w:sz w:val="18"/>
                <w:szCs w:val="18"/>
              </w:rPr>
            </w:pPr>
          </w:p>
          <w:p w:rsidR="00EE2546" w:rsidRPr="006E5736" w:rsidRDefault="00EE2546" w:rsidP="00BD052E">
            <w:pPr>
              <w:spacing w:line="240" w:lineRule="auto"/>
              <w:jc w:val="both"/>
              <w:rPr>
                <w:rFonts w:ascii="Palatino Linotype" w:hAnsi="Palatino Linotype"/>
                <w:sz w:val="18"/>
                <w:szCs w:val="18"/>
              </w:rPr>
            </w:pPr>
            <w:r w:rsidRPr="006E5736">
              <w:rPr>
                <w:rFonts w:ascii="Palatino Linotype" w:hAnsi="Palatino Linotype"/>
                <w:sz w:val="18"/>
                <w:szCs w:val="18"/>
              </w:rPr>
              <w:t>MS:  3399353257711615 - Revised for BMC Biology</w:t>
            </w:r>
          </w:p>
          <w:p w:rsidR="00EE2546" w:rsidRPr="006E5736" w:rsidRDefault="00EE2546" w:rsidP="00BD052E">
            <w:pPr>
              <w:spacing w:line="240" w:lineRule="auto"/>
              <w:jc w:val="both"/>
              <w:rPr>
                <w:rFonts w:ascii="Palatino Linotype" w:hAnsi="Palatino Linotype"/>
                <w:sz w:val="18"/>
                <w:szCs w:val="18"/>
              </w:rPr>
            </w:pPr>
          </w:p>
          <w:p w:rsidR="00EE2546" w:rsidRPr="006E5736" w:rsidRDefault="00EE2546" w:rsidP="00BD052E">
            <w:pPr>
              <w:spacing w:line="240" w:lineRule="auto"/>
              <w:jc w:val="both"/>
              <w:rPr>
                <w:rFonts w:ascii="Palatino Linotype" w:hAnsi="Palatino Linotype"/>
                <w:sz w:val="18"/>
                <w:szCs w:val="18"/>
              </w:rPr>
            </w:pPr>
            <w:r w:rsidRPr="006E5736">
              <w:rPr>
                <w:rFonts w:ascii="Palatino Linotype" w:hAnsi="Palatino Linotype"/>
                <w:sz w:val="18"/>
                <w:szCs w:val="18"/>
              </w:rPr>
              <w:t>Temporal segregation of individual and behavioral signatures in banded in banded mongoose close calls</w:t>
            </w:r>
          </w:p>
          <w:p w:rsidR="00EE2546" w:rsidRPr="006E5736" w:rsidRDefault="00EE2546" w:rsidP="00BD052E">
            <w:pPr>
              <w:spacing w:line="240" w:lineRule="auto"/>
              <w:jc w:val="both"/>
              <w:rPr>
                <w:rFonts w:ascii="Palatino Linotype" w:hAnsi="Palatino Linotype"/>
                <w:sz w:val="18"/>
                <w:szCs w:val="18"/>
              </w:rPr>
            </w:pPr>
            <w:r w:rsidRPr="006E5736">
              <w:rPr>
                <w:rFonts w:ascii="Palatino Linotype" w:hAnsi="Palatino Linotype"/>
                <w:sz w:val="18"/>
                <w:szCs w:val="18"/>
              </w:rPr>
              <w:t xml:space="preserve">David A.W.A.M. Jansen, Michael A. Cant and Marta B. </w:t>
            </w:r>
          </w:p>
          <w:p w:rsidR="00EE2546" w:rsidRPr="006E5736" w:rsidRDefault="00EE2546" w:rsidP="00BD052E">
            <w:pPr>
              <w:spacing w:line="240" w:lineRule="auto"/>
              <w:jc w:val="both"/>
              <w:rPr>
                <w:rFonts w:ascii="Palatino Linotype" w:hAnsi="Palatino Linotype"/>
                <w:sz w:val="18"/>
                <w:szCs w:val="18"/>
              </w:rPr>
            </w:pPr>
          </w:p>
        </w:tc>
      </w:tr>
      <w:tr w:rsidR="00EE2546" w:rsidRPr="006E5736" w:rsidTr="00EC493A">
        <w:trPr>
          <w:trHeight w:hRule="exact" w:val="249"/>
        </w:trPr>
        <w:tc>
          <w:tcPr>
            <w:tcW w:w="8633" w:type="dxa"/>
            <w:gridSpan w:val="2"/>
            <w:shd w:val="clear" w:color="auto" w:fill="auto"/>
          </w:tcPr>
          <w:p w:rsidR="00EE2546" w:rsidRPr="006E5736" w:rsidRDefault="00EE2546" w:rsidP="00BD052E">
            <w:pPr>
              <w:spacing w:line="240" w:lineRule="auto"/>
              <w:jc w:val="both"/>
              <w:rPr>
                <w:rFonts w:ascii="Palatino Linotype" w:hAnsi="Palatino Linotype"/>
              </w:rPr>
            </w:pPr>
          </w:p>
        </w:tc>
      </w:tr>
    </w:tbl>
    <w:p w:rsidR="00433A0C" w:rsidRPr="006E5736" w:rsidRDefault="00EC493A" w:rsidP="00BD052E">
      <w:pPr>
        <w:spacing w:line="240" w:lineRule="auto"/>
        <w:jc w:val="both"/>
        <w:rPr>
          <w:rFonts w:ascii="Palatino Linotype" w:hAnsi="Palatino Linotype"/>
        </w:rPr>
      </w:pPr>
      <w:r w:rsidRPr="006E5736">
        <w:rPr>
          <w:rFonts w:ascii="Palatino Linotype" w:hAnsi="Palatino Linotype"/>
        </w:rPr>
        <w:t>D</w:t>
      </w:r>
      <w:r w:rsidR="00433A0C" w:rsidRPr="006E5736">
        <w:rPr>
          <w:rFonts w:ascii="Palatino Linotype" w:hAnsi="Palatino Linotype"/>
        </w:rPr>
        <w:t xml:space="preserve">ear </w:t>
      </w:r>
      <w:proofErr w:type="spellStart"/>
      <w:r w:rsidR="00EE2546" w:rsidRPr="006E5736">
        <w:rPr>
          <w:rFonts w:ascii="Palatino Linotype" w:hAnsi="Palatino Linotype"/>
        </w:rPr>
        <w:t>Kester</w:t>
      </w:r>
      <w:proofErr w:type="spellEnd"/>
      <w:r w:rsidR="00EE2546" w:rsidRPr="006E5736">
        <w:rPr>
          <w:rFonts w:ascii="Palatino Linotype" w:hAnsi="Palatino Linotype"/>
        </w:rPr>
        <w:t xml:space="preserve"> Jarvis</w:t>
      </w:r>
      <w:r w:rsidR="00433A0C" w:rsidRPr="006E5736">
        <w:rPr>
          <w:rFonts w:ascii="Palatino Linotype" w:hAnsi="Palatino Linotype"/>
        </w:rPr>
        <w:t>,</w:t>
      </w:r>
    </w:p>
    <w:p w:rsidR="00433A0C" w:rsidRPr="006E5736" w:rsidRDefault="00433A0C" w:rsidP="00BD052E">
      <w:pPr>
        <w:spacing w:line="240" w:lineRule="auto"/>
        <w:jc w:val="both"/>
        <w:rPr>
          <w:rFonts w:ascii="Palatino Linotype" w:hAnsi="Palatino Linotype"/>
        </w:rPr>
      </w:pPr>
    </w:p>
    <w:p w:rsidR="00B64F9F" w:rsidRPr="006E5736" w:rsidRDefault="00D37617" w:rsidP="00BD052E">
      <w:pPr>
        <w:spacing w:line="240" w:lineRule="auto"/>
        <w:jc w:val="both"/>
        <w:rPr>
          <w:rFonts w:ascii="Palatino Linotype" w:eastAsia="MS PGothic" w:hAnsi="Palatino Linotype"/>
          <w:w w:val="99"/>
        </w:rPr>
      </w:pPr>
      <w:r w:rsidRPr="006E5736">
        <w:rPr>
          <w:rFonts w:ascii="Palatino Linotype" w:hAnsi="Palatino Linotype"/>
        </w:rPr>
        <w:t>We</w:t>
      </w:r>
      <w:r w:rsidR="00CC3667" w:rsidRPr="006E5736">
        <w:rPr>
          <w:rFonts w:ascii="Palatino Linotype" w:hAnsi="Palatino Linotype"/>
        </w:rPr>
        <w:t xml:space="preserve"> would like to submit our </w:t>
      </w:r>
      <w:r w:rsidR="00EE2546" w:rsidRPr="006E5736">
        <w:rPr>
          <w:rFonts w:ascii="Palatino Linotype" w:hAnsi="Palatino Linotype"/>
        </w:rPr>
        <w:t>revised manuscript</w:t>
      </w:r>
      <w:r w:rsidR="00CC3667" w:rsidRPr="006E5736">
        <w:rPr>
          <w:rFonts w:ascii="Palatino Linotype" w:hAnsi="Palatino Linotype"/>
        </w:rPr>
        <w:t xml:space="preserve"> </w:t>
      </w:r>
      <w:r w:rsidR="00433A0C" w:rsidRPr="006E5736">
        <w:rPr>
          <w:rFonts w:ascii="Palatino Linotype" w:hAnsi="Palatino Linotype"/>
        </w:rPr>
        <w:t xml:space="preserve">“Temporal segregation of individual and </w:t>
      </w:r>
      <w:r w:rsidR="00983D9C" w:rsidRPr="006E5736">
        <w:rPr>
          <w:rFonts w:ascii="Palatino Linotype" w:hAnsi="Palatino Linotype"/>
        </w:rPr>
        <w:t>behavioral</w:t>
      </w:r>
      <w:r w:rsidR="00433A0C" w:rsidRPr="006E5736">
        <w:rPr>
          <w:rFonts w:ascii="Palatino Linotype" w:hAnsi="Palatino Linotype"/>
        </w:rPr>
        <w:t xml:space="preserve"> signatures in banded mongoose</w:t>
      </w:r>
      <w:r w:rsidR="00550AD2" w:rsidRPr="006E5736">
        <w:rPr>
          <w:rFonts w:ascii="Palatino Linotype" w:hAnsi="Palatino Linotype"/>
        </w:rPr>
        <w:t xml:space="preserve"> (</w:t>
      </w:r>
      <w:proofErr w:type="spellStart"/>
      <w:r w:rsidR="00550AD2" w:rsidRPr="006E5736">
        <w:rPr>
          <w:rFonts w:ascii="Palatino Linotype" w:hAnsi="Palatino Linotype"/>
          <w:i/>
        </w:rPr>
        <w:t>Mungos</w:t>
      </w:r>
      <w:proofErr w:type="spellEnd"/>
      <w:r w:rsidR="00550AD2" w:rsidRPr="006E5736">
        <w:rPr>
          <w:rFonts w:ascii="Palatino Linotype" w:hAnsi="Palatino Linotype"/>
          <w:i/>
        </w:rPr>
        <w:t xml:space="preserve"> </w:t>
      </w:r>
      <w:proofErr w:type="spellStart"/>
      <w:r w:rsidR="00550AD2" w:rsidRPr="006E5736">
        <w:rPr>
          <w:rFonts w:ascii="Palatino Linotype" w:hAnsi="Palatino Linotype"/>
          <w:i/>
        </w:rPr>
        <w:t>mungo</w:t>
      </w:r>
      <w:proofErr w:type="spellEnd"/>
      <w:r w:rsidR="00550AD2" w:rsidRPr="006E5736">
        <w:rPr>
          <w:rFonts w:ascii="Palatino Linotype" w:hAnsi="Palatino Linotype"/>
        </w:rPr>
        <w:t>)</w:t>
      </w:r>
      <w:r w:rsidR="00433A0C" w:rsidRPr="006E5736">
        <w:rPr>
          <w:rFonts w:ascii="Palatino Linotype" w:hAnsi="Palatino Linotype"/>
        </w:rPr>
        <w:t xml:space="preserve"> close calls” </w:t>
      </w:r>
      <w:r w:rsidR="00CC3667" w:rsidRPr="006E5736">
        <w:rPr>
          <w:rFonts w:ascii="Palatino Linotype" w:hAnsi="Palatino Linotype"/>
        </w:rPr>
        <w:t>by David A.W.A.M. Jansen</w:t>
      </w:r>
      <w:r w:rsidR="00504FB2" w:rsidRPr="006E5736">
        <w:rPr>
          <w:rFonts w:ascii="Palatino Linotype" w:hAnsi="Palatino Linotype"/>
        </w:rPr>
        <w:t>,</w:t>
      </w:r>
      <w:r w:rsidR="00CC3667" w:rsidRPr="006E5736">
        <w:rPr>
          <w:rFonts w:ascii="Palatino Linotype" w:hAnsi="Palatino Linotype"/>
        </w:rPr>
        <w:t xml:space="preserve"> </w:t>
      </w:r>
      <w:r w:rsidR="00CC3667" w:rsidRPr="006E5736">
        <w:rPr>
          <w:rFonts w:ascii="Palatino Linotype" w:hAnsi="Palatino Linotype" w:cs="Cambria"/>
        </w:rPr>
        <w:t>Michael A. Cant, and Marta B.</w:t>
      </w:r>
      <w:r w:rsidR="00B64F9F" w:rsidRPr="006E5736">
        <w:rPr>
          <w:rFonts w:ascii="Palatino Linotype" w:hAnsi="Palatino Linotype" w:cs="Cambria"/>
        </w:rPr>
        <w:t xml:space="preserve"> </w:t>
      </w:r>
      <w:proofErr w:type="spellStart"/>
      <w:r w:rsidR="00B64F9F" w:rsidRPr="006E5736">
        <w:rPr>
          <w:rFonts w:ascii="Palatino Linotype" w:hAnsi="Palatino Linotype" w:cs="Cambria"/>
        </w:rPr>
        <w:t>Manser</w:t>
      </w:r>
      <w:proofErr w:type="spellEnd"/>
      <w:r w:rsidR="00B64F9F" w:rsidRPr="006E5736">
        <w:rPr>
          <w:rFonts w:ascii="Palatino Linotype" w:hAnsi="Palatino Linotype" w:cs="Cambria"/>
        </w:rPr>
        <w:t xml:space="preserve"> for publication as research paper in </w:t>
      </w:r>
      <w:r w:rsidR="00B64F9F" w:rsidRPr="006E5736">
        <w:rPr>
          <w:rFonts w:ascii="Palatino Linotype" w:hAnsi="Palatino Linotype"/>
        </w:rPr>
        <w:t>BMC Biology</w:t>
      </w:r>
      <w:r w:rsidR="00433A0C" w:rsidRPr="006E5736">
        <w:rPr>
          <w:rFonts w:ascii="Palatino Linotype" w:hAnsi="Palatino Linotype"/>
        </w:rPr>
        <w:t>.</w:t>
      </w:r>
      <w:r w:rsidR="004333BC" w:rsidRPr="006E5736">
        <w:rPr>
          <w:rFonts w:ascii="Palatino Linotype" w:hAnsi="Palatino Linotype"/>
        </w:rPr>
        <w:t xml:space="preserve"> </w:t>
      </w:r>
    </w:p>
    <w:p w:rsidR="00D37617" w:rsidRPr="006E5736" w:rsidRDefault="00D37617" w:rsidP="00BD052E">
      <w:pPr>
        <w:spacing w:line="240" w:lineRule="auto"/>
        <w:jc w:val="both"/>
        <w:rPr>
          <w:rFonts w:ascii="Palatino Linotype" w:eastAsia="MS PGothic" w:hAnsi="Palatino Linotype"/>
          <w:w w:val="99"/>
        </w:rPr>
      </w:pPr>
    </w:p>
    <w:p w:rsidR="0087536C" w:rsidRPr="006E5736" w:rsidRDefault="00D37617" w:rsidP="00BD052E">
      <w:pPr>
        <w:spacing w:line="240" w:lineRule="auto"/>
        <w:jc w:val="both"/>
        <w:rPr>
          <w:rFonts w:ascii="Palatino Linotype" w:eastAsia="MS PGothic" w:hAnsi="Palatino Linotype"/>
          <w:w w:val="99"/>
        </w:rPr>
      </w:pPr>
      <w:r w:rsidRPr="006E5736">
        <w:rPr>
          <w:rFonts w:ascii="Palatino Linotype" w:eastAsia="MS PGothic" w:hAnsi="Palatino Linotype"/>
          <w:w w:val="99"/>
        </w:rPr>
        <w:t>Our thanks go to the reviewers and the editor for their thoughtful critiques of our manuscript.  We have adopted most of the suggestions, including</w:t>
      </w:r>
      <w:r w:rsidR="0087536C" w:rsidRPr="006E5736">
        <w:rPr>
          <w:rFonts w:ascii="Palatino Linotype" w:eastAsia="MS PGothic" w:hAnsi="Palatino Linotype"/>
          <w:w w:val="99"/>
        </w:rPr>
        <w:t xml:space="preserve"> </w:t>
      </w:r>
      <w:r w:rsidRPr="006E5736">
        <w:rPr>
          <w:rFonts w:ascii="Palatino Linotype" w:eastAsia="MS PGothic" w:hAnsi="Palatino Linotype"/>
          <w:w w:val="99"/>
        </w:rPr>
        <w:t>clarifying</w:t>
      </w:r>
      <w:r w:rsidR="0087536C" w:rsidRPr="006E5736">
        <w:rPr>
          <w:rFonts w:ascii="Palatino Linotype" w:eastAsia="MS PGothic" w:hAnsi="Palatino Linotype"/>
          <w:w w:val="99"/>
        </w:rPr>
        <w:t xml:space="preserve"> the term vocal signature versus vocal cue, the uniqueness of our findings, and incorporated the within-syllable aspects as suggested by the 5</w:t>
      </w:r>
      <w:r w:rsidR="0087536C" w:rsidRPr="006E5736">
        <w:rPr>
          <w:rFonts w:ascii="Palatino Linotype" w:eastAsia="MS PGothic" w:hAnsi="Palatino Linotype"/>
          <w:w w:val="99"/>
          <w:vertAlign w:val="superscript"/>
        </w:rPr>
        <w:t>th</w:t>
      </w:r>
      <w:r w:rsidR="0087536C" w:rsidRPr="006E5736">
        <w:rPr>
          <w:rFonts w:ascii="Palatino Linotype" w:eastAsia="MS PGothic" w:hAnsi="Palatino Linotype"/>
          <w:w w:val="99"/>
        </w:rPr>
        <w:t xml:space="preserve"> reviewer. </w:t>
      </w:r>
      <w:r w:rsidR="004333BC" w:rsidRPr="006E5736">
        <w:rPr>
          <w:rFonts w:ascii="Palatino Linotype" w:eastAsia="MS PGothic" w:hAnsi="Palatino Linotype"/>
          <w:w w:val="99"/>
        </w:rPr>
        <w:t xml:space="preserve">Based on the comments and adaptations we have also adapted the title of the manuscript. </w:t>
      </w:r>
    </w:p>
    <w:p w:rsidR="0087536C" w:rsidRPr="006E5736" w:rsidRDefault="00D37617" w:rsidP="00BD052E">
      <w:pPr>
        <w:spacing w:line="240" w:lineRule="auto"/>
        <w:jc w:val="both"/>
        <w:rPr>
          <w:rFonts w:ascii="Palatino Linotype" w:eastAsia="MS PGothic" w:hAnsi="Palatino Linotype"/>
          <w:w w:val="99"/>
        </w:rPr>
      </w:pPr>
      <w:r w:rsidRPr="006E5736">
        <w:rPr>
          <w:rFonts w:ascii="Palatino Linotype" w:eastAsia="MS PGothic" w:hAnsi="Palatino Linotype"/>
          <w:w w:val="99"/>
        </w:rPr>
        <w:t xml:space="preserve"> </w:t>
      </w:r>
    </w:p>
    <w:p w:rsidR="00D37617" w:rsidRPr="006E5736" w:rsidRDefault="00D37617" w:rsidP="00BD052E">
      <w:pPr>
        <w:spacing w:line="240" w:lineRule="auto"/>
        <w:jc w:val="both"/>
        <w:rPr>
          <w:rFonts w:ascii="Palatino Linotype" w:eastAsia="MS PGothic" w:hAnsi="Palatino Linotype"/>
          <w:w w:val="99"/>
        </w:rPr>
      </w:pPr>
      <w:r w:rsidRPr="006E5736">
        <w:rPr>
          <w:rFonts w:ascii="Palatino Linotype" w:eastAsia="MS PGothic" w:hAnsi="Palatino Linotype"/>
          <w:w w:val="99"/>
        </w:rPr>
        <w:t>We think that the manuscript has been improved by these revisions and we hope that you will find it suitable for publication in BMC Biology.  Our point-by-point responses to comments are detailed on the following pages. We have also indicated the changes</w:t>
      </w:r>
      <w:r w:rsidR="0087536C" w:rsidRPr="006E5736">
        <w:rPr>
          <w:rFonts w:ascii="Palatino Linotype" w:eastAsia="MS PGothic" w:hAnsi="Palatino Linotype"/>
          <w:w w:val="99"/>
        </w:rPr>
        <w:t xml:space="preserve"> </w:t>
      </w:r>
      <w:r w:rsidRPr="006E5736">
        <w:rPr>
          <w:rFonts w:ascii="Palatino Linotype" w:eastAsia="MS PGothic" w:hAnsi="Palatino Linotype"/>
          <w:w w:val="99"/>
        </w:rPr>
        <w:t xml:space="preserve">in the manuscript. </w:t>
      </w:r>
    </w:p>
    <w:p w:rsidR="00D37617" w:rsidRPr="006E5736" w:rsidRDefault="00D37617" w:rsidP="00BD052E">
      <w:pPr>
        <w:spacing w:line="240" w:lineRule="auto"/>
        <w:jc w:val="both"/>
        <w:rPr>
          <w:rFonts w:ascii="Palatino Linotype" w:eastAsia="MS PGothic" w:hAnsi="Palatino Linotype"/>
          <w:w w:val="99"/>
        </w:rPr>
      </w:pPr>
    </w:p>
    <w:p w:rsidR="00D37617" w:rsidRPr="006E5736" w:rsidRDefault="00D37617" w:rsidP="00BD052E">
      <w:pPr>
        <w:spacing w:line="240" w:lineRule="auto"/>
        <w:jc w:val="both"/>
        <w:rPr>
          <w:rFonts w:ascii="Palatino Linotype" w:eastAsia="MS PGothic" w:hAnsi="Palatino Linotype"/>
          <w:w w:val="99"/>
        </w:rPr>
      </w:pPr>
    </w:p>
    <w:p w:rsidR="00D37617" w:rsidRPr="006E5736" w:rsidRDefault="00D37617" w:rsidP="00BD052E">
      <w:pPr>
        <w:spacing w:line="240" w:lineRule="auto"/>
        <w:jc w:val="both"/>
        <w:rPr>
          <w:rFonts w:ascii="Palatino Linotype" w:eastAsia="MS PGothic" w:hAnsi="Palatino Linotype"/>
          <w:w w:val="99"/>
        </w:rPr>
      </w:pPr>
    </w:p>
    <w:p w:rsidR="00D37617" w:rsidRPr="006E5736" w:rsidRDefault="00D37617" w:rsidP="00BD052E">
      <w:pPr>
        <w:spacing w:line="240" w:lineRule="auto"/>
        <w:jc w:val="both"/>
        <w:rPr>
          <w:rFonts w:ascii="Palatino Linotype" w:hAnsi="Palatino Linotype"/>
        </w:rPr>
      </w:pPr>
    </w:p>
    <w:p w:rsidR="00FF18D1" w:rsidRPr="006E5736" w:rsidRDefault="00FF18D1" w:rsidP="00BD052E">
      <w:pPr>
        <w:spacing w:line="240" w:lineRule="auto"/>
        <w:jc w:val="both"/>
        <w:rPr>
          <w:rFonts w:ascii="Palatino Linotype" w:hAnsi="Palatino Linotype"/>
        </w:rPr>
      </w:pPr>
      <w:r w:rsidRPr="006E5736">
        <w:rPr>
          <w:rFonts w:ascii="Palatino Linotype" w:hAnsi="Palatino Linotype"/>
        </w:rPr>
        <w:t>Sincerely yours,</w:t>
      </w:r>
    </w:p>
    <w:p w:rsidR="00FF18D1" w:rsidRPr="005F25C1" w:rsidRDefault="00FF18D1" w:rsidP="00BD052E">
      <w:pPr>
        <w:spacing w:line="240" w:lineRule="auto"/>
        <w:jc w:val="both"/>
        <w:rPr>
          <w:rFonts w:ascii="Palatino Linotype" w:hAnsi="Palatino Linotype"/>
          <w:sz w:val="18"/>
          <w:szCs w:val="18"/>
        </w:rPr>
      </w:pPr>
      <w:r w:rsidRPr="005F25C1">
        <w:rPr>
          <w:rFonts w:ascii="Palatino Linotype" w:hAnsi="Palatino Linotype"/>
          <w:noProof/>
          <w:sz w:val="18"/>
          <w:szCs w:val="18"/>
          <w:lang w:eastAsia="en-GB"/>
        </w:rPr>
        <w:drawing>
          <wp:inline distT="0" distB="0" distL="0" distR="0">
            <wp:extent cx="990600" cy="412750"/>
            <wp:effectExtent l="19050" t="0" r="0" b="0"/>
            <wp:docPr id="1" name="Picture 0" descr="signatur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8" cstate="print">
                      <a:lum/>
                    </a:blip>
                    <a:stretch>
                      <a:fillRect/>
                    </a:stretch>
                  </pic:blipFill>
                  <pic:spPr>
                    <a:xfrm>
                      <a:off x="0" y="0"/>
                      <a:ext cx="991490" cy="413121"/>
                    </a:xfrm>
                    <a:prstGeom prst="rect">
                      <a:avLst/>
                    </a:prstGeom>
                  </pic:spPr>
                </pic:pic>
              </a:graphicData>
            </a:graphic>
          </wp:inline>
        </w:drawing>
      </w:r>
    </w:p>
    <w:p w:rsidR="00B64F9F" w:rsidRPr="005F25C1" w:rsidRDefault="00B64F9F" w:rsidP="00BD052E">
      <w:pPr>
        <w:spacing w:line="240" w:lineRule="auto"/>
        <w:jc w:val="both"/>
        <w:rPr>
          <w:rFonts w:ascii="Palatino Linotype" w:hAnsi="Palatino Linotype"/>
          <w:sz w:val="18"/>
          <w:szCs w:val="18"/>
        </w:rPr>
      </w:pPr>
    </w:p>
    <w:p w:rsidR="00433A0C" w:rsidRPr="005F25C1" w:rsidRDefault="00FF18D1" w:rsidP="00BD052E">
      <w:pPr>
        <w:spacing w:line="240" w:lineRule="auto"/>
        <w:jc w:val="both"/>
        <w:rPr>
          <w:rFonts w:ascii="Palatino Linotype" w:hAnsi="Palatino Linotype"/>
          <w:sz w:val="18"/>
          <w:szCs w:val="18"/>
        </w:rPr>
      </w:pPr>
      <w:r w:rsidRPr="005F25C1">
        <w:rPr>
          <w:rFonts w:ascii="Palatino Linotype" w:hAnsi="Palatino Linotype"/>
          <w:sz w:val="18"/>
          <w:szCs w:val="18"/>
        </w:rPr>
        <w:t xml:space="preserve"> </w:t>
      </w:r>
      <w:r w:rsidR="00433A0C" w:rsidRPr="005F25C1">
        <w:rPr>
          <w:rFonts w:ascii="Palatino Linotype" w:hAnsi="Palatino Linotype"/>
          <w:sz w:val="18"/>
          <w:szCs w:val="18"/>
        </w:rPr>
        <w:t>David A.W.A.M. Jansen*</w:t>
      </w:r>
      <w:r w:rsidR="00433A0C" w:rsidRPr="005F25C1">
        <w:rPr>
          <w:rFonts w:ascii="Palatino Linotype" w:hAnsi="Palatino Linotype" w:cs="Cambria"/>
          <w:sz w:val="18"/>
          <w:szCs w:val="18"/>
        </w:rPr>
        <w:t xml:space="preserve">, Michael A. Cant, and Marta B. </w:t>
      </w:r>
      <w:proofErr w:type="spellStart"/>
      <w:r w:rsidR="00433A0C" w:rsidRPr="005F25C1">
        <w:rPr>
          <w:rFonts w:ascii="Palatino Linotype" w:hAnsi="Palatino Linotype" w:cs="Cambria"/>
          <w:sz w:val="18"/>
          <w:szCs w:val="18"/>
        </w:rPr>
        <w:t>Manser</w:t>
      </w:r>
      <w:proofErr w:type="spellEnd"/>
      <w:r w:rsidR="00433A0C" w:rsidRPr="005F25C1">
        <w:rPr>
          <w:rFonts w:ascii="Palatino Linotype" w:hAnsi="Palatino Linotype"/>
          <w:sz w:val="18"/>
          <w:szCs w:val="18"/>
        </w:rPr>
        <w:t xml:space="preserve"> </w:t>
      </w:r>
    </w:p>
    <w:p w:rsidR="00243F46" w:rsidRPr="005F25C1" w:rsidRDefault="00FF18D1" w:rsidP="00BD052E">
      <w:pPr>
        <w:spacing w:line="240" w:lineRule="auto"/>
        <w:jc w:val="both"/>
        <w:rPr>
          <w:rFonts w:ascii="Palatino Linotype" w:hAnsi="Palatino Linotype"/>
          <w:i/>
          <w:sz w:val="18"/>
          <w:szCs w:val="18"/>
        </w:rPr>
      </w:pPr>
      <w:r w:rsidRPr="005F25C1">
        <w:rPr>
          <w:rFonts w:ascii="Palatino Linotype" w:hAnsi="Palatino Linotype"/>
          <w:sz w:val="18"/>
          <w:szCs w:val="18"/>
        </w:rPr>
        <w:t>*</w:t>
      </w:r>
      <w:r w:rsidRPr="005F25C1">
        <w:rPr>
          <w:rFonts w:ascii="Palatino Linotype" w:hAnsi="Palatino Linotype"/>
          <w:i/>
          <w:sz w:val="18"/>
          <w:szCs w:val="18"/>
        </w:rPr>
        <w:t>Corresponding author: David</w:t>
      </w:r>
      <w:r w:rsidR="00D3582A" w:rsidRPr="005F25C1">
        <w:rPr>
          <w:rFonts w:ascii="Palatino Linotype" w:hAnsi="Palatino Linotype"/>
          <w:i/>
          <w:sz w:val="18"/>
          <w:szCs w:val="18"/>
        </w:rPr>
        <w:t xml:space="preserve"> </w:t>
      </w:r>
      <w:r w:rsidRPr="005F25C1">
        <w:rPr>
          <w:rFonts w:ascii="Palatino Linotype" w:hAnsi="Palatino Linotype"/>
          <w:i/>
          <w:sz w:val="18"/>
          <w:szCs w:val="18"/>
        </w:rPr>
        <w:t xml:space="preserve">A.W.A.M. Jansen; Animal behaviour, Institute of Evolutionary Biology and Environmental Studies, University of Zurich, </w:t>
      </w:r>
      <w:proofErr w:type="spellStart"/>
      <w:r w:rsidRPr="005F25C1">
        <w:rPr>
          <w:rFonts w:ascii="Palatino Linotype" w:hAnsi="Palatino Linotype"/>
          <w:i/>
          <w:sz w:val="18"/>
          <w:szCs w:val="18"/>
        </w:rPr>
        <w:t>Winterthurerstrasse</w:t>
      </w:r>
      <w:proofErr w:type="spellEnd"/>
      <w:r w:rsidRPr="005F25C1">
        <w:rPr>
          <w:rFonts w:ascii="Palatino Linotype" w:hAnsi="Palatino Linotype"/>
          <w:i/>
          <w:sz w:val="18"/>
          <w:szCs w:val="18"/>
        </w:rPr>
        <w:t xml:space="preserve"> 190, 8057 Zurich, Switzerland</w:t>
      </w:r>
      <w:r w:rsidR="00504FB2" w:rsidRPr="005F25C1">
        <w:rPr>
          <w:rFonts w:ascii="Palatino Linotype" w:hAnsi="Palatino Linotype"/>
          <w:i/>
          <w:sz w:val="18"/>
          <w:szCs w:val="18"/>
        </w:rPr>
        <w:t>.</w:t>
      </w:r>
    </w:p>
    <w:p w:rsidR="00D37617" w:rsidRPr="005F25C1" w:rsidRDefault="00FF18D1" w:rsidP="00BD052E">
      <w:pPr>
        <w:spacing w:line="240" w:lineRule="auto"/>
        <w:jc w:val="both"/>
        <w:rPr>
          <w:rFonts w:ascii="Palatino Linotype" w:hAnsi="Palatino Linotype"/>
          <w:sz w:val="18"/>
          <w:szCs w:val="18"/>
        </w:rPr>
      </w:pPr>
      <w:bookmarkStart w:id="0" w:name="_GoBack"/>
      <w:bookmarkEnd w:id="0"/>
      <w:r w:rsidRPr="005F25C1">
        <w:rPr>
          <w:rFonts w:ascii="Palatino Linotype" w:hAnsi="Palatino Linotype"/>
          <w:i/>
          <w:sz w:val="18"/>
          <w:szCs w:val="18"/>
        </w:rPr>
        <w:t>Phone:  +4144635</w:t>
      </w:r>
      <w:r w:rsidR="00433A0C" w:rsidRPr="005F25C1">
        <w:rPr>
          <w:rFonts w:ascii="Palatino Linotype" w:hAnsi="Palatino Linotype"/>
          <w:i/>
          <w:sz w:val="18"/>
          <w:szCs w:val="18"/>
        </w:rPr>
        <w:t xml:space="preserve">5281, fax: +41446355490, email: </w:t>
      </w:r>
      <w:hyperlink r:id="rId9" w:history="1">
        <w:r w:rsidR="00555E70" w:rsidRPr="005F25C1">
          <w:rPr>
            <w:rStyle w:val="Hyperlink"/>
            <w:rFonts w:ascii="Palatino Linotype" w:hAnsi="Palatino Linotype"/>
            <w:i/>
            <w:sz w:val="18"/>
            <w:szCs w:val="18"/>
          </w:rPr>
          <w:t>david.awam.jansen@gmail.com</w:t>
        </w:r>
      </w:hyperlink>
    </w:p>
    <w:p w:rsidR="00D37617" w:rsidRPr="005F25C1" w:rsidRDefault="00D37617" w:rsidP="00BD052E">
      <w:pPr>
        <w:spacing w:line="240" w:lineRule="auto"/>
        <w:jc w:val="both"/>
        <w:rPr>
          <w:rFonts w:ascii="Palatino Linotype" w:hAnsi="Palatino Linotype"/>
          <w:sz w:val="18"/>
          <w:szCs w:val="18"/>
        </w:rPr>
      </w:pPr>
      <w:r w:rsidRPr="005F25C1">
        <w:rPr>
          <w:rFonts w:ascii="Palatino Linotype" w:hAnsi="Palatino Linotype"/>
          <w:sz w:val="18"/>
          <w:szCs w:val="18"/>
        </w:rPr>
        <w:br w:type="page"/>
      </w:r>
    </w:p>
    <w:p w:rsidR="00D37617" w:rsidRPr="005F25C1" w:rsidRDefault="00D37617" w:rsidP="00BD052E">
      <w:pPr>
        <w:spacing w:line="240" w:lineRule="auto"/>
        <w:jc w:val="both"/>
        <w:rPr>
          <w:rFonts w:ascii="Palatino Linotype" w:hAnsi="Palatino Linotype"/>
          <w:sz w:val="18"/>
          <w:szCs w:val="18"/>
        </w:rPr>
      </w:pPr>
      <w:r w:rsidRPr="005F25C1">
        <w:rPr>
          <w:rFonts w:ascii="Palatino Linotype" w:hAnsi="Palatino Linotype"/>
          <w:color w:val="FF0000"/>
          <w:sz w:val="18"/>
          <w:szCs w:val="18"/>
        </w:rPr>
        <w:lastRenderedPageBreak/>
        <w:t>Queries/critiques are numbered and in red font.</w:t>
      </w:r>
      <w:r w:rsidRPr="005F25C1">
        <w:rPr>
          <w:rFonts w:ascii="Palatino Linotype" w:hAnsi="Palatino Linotype"/>
          <w:sz w:val="18"/>
          <w:szCs w:val="18"/>
        </w:rPr>
        <w:t xml:space="preserve">  Responses follow in black font.  </w:t>
      </w:r>
      <w:r w:rsidR="00371E3A" w:rsidRPr="005F25C1">
        <w:rPr>
          <w:rFonts w:ascii="Palatino Linotype" w:hAnsi="Palatino Linotype"/>
          <w:sz w:val="18"/>
          <w:szCs w:val="18"/>
        </w:rPr>
        <w:t>We have also indicated on which page and/or lines changes have been made.</w:t>
      </w:r>
    </w:p>
    <w:p w:rsidR="005E3B6D" w:rsidRPr="005F25C1" w:rsidRDefault="00D37617" w:rsidP="00BD052E">
      <w:pPr>
        <w:spacing w:line="240" w:lineRule="auto"/>
        <w:jc w:val="both"/>
        <w:rPr>
          <w:rFonts w:ascii="Palatino Linotype" w:hAnsi="Palatino Linotype"/>
          <w:color w:val="00B050"/>
          <w:sz w:val="18"/>
          <w:szCs w:val="18"/>
        </w:rPr>
      </w:pPr>
      <w:r w:rsidRPr="005F25C1">
        <w:rPr>
          <w:rFonts w:ascii="Palatino Linotype" w:hAnsi="Palatino Linotype"/>
          <w:color w:val="00B050"/>
          <w:sz w:val="18"/>
          <w:szCs w:val="18"/>
        </w:rPr>
        <w:t xml:space="preserve">Revised prose from within the ms is in </w:t>
      </w:r>
      <w:r w:rsidR="00002B6F" w:rsidRPr="005F25C1">
        <w:rPr>
          <w:rFonts w:ascii="Palatino Linotype" w:hAnsi="Palatino Linotype"/>
          <w:color w:val="00B050"/>
          <w:sz w:val="18"/>
          <w:szCs w:val="18"/>
        </w:rPr>
        <w:t>green</w:t>
      </w:r>
      <w:r w:rsidRPr="005F25C1">
        <w:rPr>
          <w:rFonts w:ascii="Palatino Linotype" w:hAnsi="Palatino Linotype"/>
          <w:color w:val="00B050"/>
          <w:sz w:val="18"/>
          <w:szCs w:val="18"/>
        </w:rPr>
        <w:t xml:space="preserve"> font.</w:t>
      </w:r>
    </w:p>
    <w:p w:rsidR="005F5DB6" w:rsidRPr="005F25C1" w:rsidRDefault="005F5DB6" w:rsidP="00BD052E">
      <w:pPr>
        <w:spacing w:line="240" w:lineRule="auto"/>
        <w:jc w:val="both"/>
        <w:rPr>
          <w:rFonts w:ascii="Palatino Linotype" w:hAnsi="Palatino Linotype"/>
          <w:color w:val="00B050"/>
          <w:sz w:val="18"/>
          <w:szCs w:val="18"/>
        </w:rPr>
      </w:pPr>
    </w:p>
    <w:p w:rsidR="005F5DB6" w:rsidRPr="005F25C1" w:rsidRDefault="005F5DB6" w:rsidP="00BD052E">
      <w:pPr>
        <w:spacing w:line="240" w:lineRule="auto"/>
        <w:jc w:val="both"/>
        <w:rPr>
          <w:rFonts w:ascii="Palatino Linotype" w:hAnsi="Palatino Linotype"/>
          <w:b/>
          <w:color w:val="000000" w:themeColor="text1"/>
          <w:sz w:val="18"/>
          <w:szCs w:val="18"/>
        </w:rPr>
      </w:pPr>
      <w:r w:rsidRPr="005F25C1">
        <w:rPr>
          <w:rFonts w:ascii="Palatino Linotype" w:hAnsi="Palatino Linotype"/>
          <w:b/>
          <w:color w:val="000000" w:themeColor="text1"/>
          <w:sz w:val="18"/>
          <w:szCs w:val="18"/>
        </w:rPr>
        <w:t>General</w:t>
      </w:r>
      <w:r w:rsidR="00190134" w:rsidRPr="005F25C1">
        <w:rPr>
          <w:rFonts w:ascii="Palatino Linotype" w:hAnsi="Palatino Linotype"/>
          <w:b/>
          <w:color w:val="000000" w:themeColor="text1"/>
          <w:sz w:val="18"/>
          <w:szCs w:val="18"/>
        </w:rPr>
        <w:t xml:space="preserve"> response</w:t>
      </w:r>
    </w:p>
    <w:p w:rsidR="005F5DB6" w:rsidRPr="005F25C1" w:rsidRDefault="00B02074" w:rsidP="00BD052E">
      <w:pPr>
        <w:spacing w:line="240" w:lineRule="auto"/>
        <w:jc w:val="both"/>
        <w:rPr>
          <w:rFonts w:ascii="Palatino Linotype" w:hAnsi="Palatino Linotype"/>
          <w:color w:val="00B050"/>
          <w:sz w:val="18"/>
          <w:szCs w:val="18"/>
        </w:rPr>
      </w:pPr>
      <w:proofErr w:type="gramStart"/>
      <w:r w:rsidRPr="005F25C1">
        <w:rPr>
          <w:rFonts w:ascii="Palatino Linotype" w:hAnsi="Palatino Linotype"/>
          <w:color w:val="FF0000"/>
          <w:sz w:val="18"/>
          <w:szCs w:val="18"/>
        </w:rPr>
        <w:t>#G1.</w:t>
      </w:r>
      <w:proofErr w:type="gramEnd"/>
      <w:r w:rsidRPr="005F25C1">
        <w:rPr>
          <w:rFonts w:ascii="Palatino Linotype" w:hAnsi="Palatino Linotype"/>
          <w:color w:val="FF0000"/>
          <w:sz w:val="18"/>
          <w:szCs w:val="18"/>
        </w:rPr>
        <w:t xml:space="preserve"> </w:t>
      </w:r>
      <w:r w:rsidR="00CC66B9" w:rsidRPr="005F25C1">
        <w:rPr>
          <w:rFonts w:ascii="Palatino Linotype" w:hAnsi="Palatino Linotype"/>
          <w:color w:val="FF0000"/>
          <w:sz w:val="18"/>
          <w:szCs w:val="18"/>
        </w:rPr>
        <w:t>Several of the a</w:t>
      </w:r>
      <w:r w:rsidR="005F25C1" w:rsidRPr="005F25C1">
        <w:rPr>
          <w:rFonts w:ascii="Palatino Linotype" w:hAnsi="Palatino Linotype"/>
          <w:color w:val="FF0000"/>
          <w:sz w:val="18"/>
          <w:szCs w:val="18"/>
        </w:rPr>
        <w:t>uthors point out that the term ‘signature´</w:t>
      </w:r>
      <w:r w:rsidR="00CC66B9" w:rsidRPr="005F25C1">
        <w:rPr>
          <w:rFonts w:ascii="Palatino Linotype" w:hAnsi="Palatino Linotype"/>
          <w:color w:val="FF0000"/>
          <w:sz w:val="18"/>
          <w:szCs w:val="18"/>
        </w:rPr>
        <w:t xml:space="preserve"> is used in a non-standard way and reviewer 5 points out that vocal cue would be more appropriate</w:t>
      </w:r>
      <w:r w:rsidR="00027024" w:rsidRPr="005F25C1">
        <w:rPr>
          <w:rFonts w:ascii="Palatino Linotype" w:hAnsi="Palatino Linotype"/>
          <w:color w:val="FF0000"/>
          <w:sz w:val="18"/>
          <w:szCs w:val="18"/>
        </w:rPr>
        <w:t xml:space="preserve"> when referring to non identity based signature.</w:t>
      </w:r>
      <w:r w:rsidR="00CC66B9" w:rsidRPr="005F25C1">
        <w:rPr>
          <w:rFonts w:ascii="Palatino Linotype" w:hAnsi="Palatino Linotype"/>
          <w:color w:val="FF0000"/>
          <w:sz w:val="18"/>
          <w:szCs w:val="18"/>
        </w:rPr>
        <w:t xml:space="preserve"> </w:t>
      </w:r>
      <w:r w:rsidR="00027024" w:rsidRPr="005F25C1">
        <w:rPr>
          <w:rFonts w:ascii="Palatino Linotype" w:hAnsi="Palatino Linotype"/>
          <w:color w:val="FF0000"/>
          <w:sz w:val="18"/>
          <w:szCs w:val="18"/>
        </w:rPr>
        <w:t xml:space="preserve"> </w:t>
      </w:r>
      <w:r w:rsidR="00CC66B9" w:rsidRPr="005F25C1">
        <w:rPr>
          <w:rFonts w:ascii="Palatino Linotype" w:hAnsi="Palatino Linotype"/>
          <w:color w:val="000000" w:themeColor="text1"/>
          <w:sz w:val="18"/>
          <w:szCs w:val="18"/>
        </w:rPr>
        <w:t xml:space="preserve">We have changed </w:t>
      </w:r>
      <w:r w:rsidR="00027024" w:rsidRPr="005F25C1">
        <w:rPr>
          <w:rFonts w:ascii="Palatino Linotype" w:hAnsi="Palatino Linotype"/>
          <w:color w:val="000000" w:themeColor="text1"/>
          <w:sz w:val="18"/>
          <w:szCs w:val="18"/>
        </w:rPr>
        <w:t>clarified this in the abstract</w:t>
      </w:r>
      <w:r w:rsidR="00371E3A" w:rsidRPr="005F25C1">
        <w:rPr>
          <w:rFonts w:ascii="Palatino Linotype" w:hAnsi="Palatino Linotype"/>
          <w:color w:val="000000" w:themeColor="text1"/>
          <w:sz w:val="18"/>
          <w:szCs w:val="18"/>
        </w:rPr>
        <w:t xml:space="preserve"> (</w:t>
      </w:r>
      <w:proofErr w:type="spellStart"/>
      <w:r w:rsidR="00371E3A" w:rsidRPr="005F25C1">
        <w:rPr>
          <w:rFonts w:ascii="Palatino Linotype" w:hAnsi="Palatino Linotype"/>
          <w:color w:val="000000" w:themeColor="text1"/>
          <w:sz w:val="18"/>
          <w:szCs w:val="18"/>
        </w:rPr>
        <w:t>pag</w:t>
      </w:r>
      <w:proofErr w:type="spellEnd"/>
      <w:r w:rsidR="00371E3A" w:rsidRPr="005F25C1">
        <w:rPr>
          <w:rFonts w:ascii="Palatino Linotype" w:hAnsi="Palatino Linotype"/>
          <w:color w:val="000000" w:themeColor="text1"/>
          <w:sz w:val="18"/>
          <w:szCs w:val="18"/>
        </w:rPr>
        <w:t>. 2), added vocal cue as keyword (</w:t>
      </w:r>
      <w:proofErr w:type="spellStart"/>
      <w:r w:rsidR="00371E3A" w:rsidRPr="005F25C1">
        <w:rPr>
          <w:rFonts w:ascii="Palatino Linotype" w:hAnsi="Palatino Linotype"/>
          <w:color w:val="000000" w:themeColor="text1"/>
          <w:sz w:val="18"/>
          <w:szCs w:val="18"/>
        </w:rPr>
        <w:t>pag</w:t>
      </w:r>
      <w:proofErr w:type="spellEnd"/>
      <w:r w:rsidR="00371E3A" w:rsidRPr="005F25C1">
        <w:rPr>
          <w:rFonts w:ascii="Palatino Linotype" w:hAnsi="Palatino Linotype"/>
          <w:color w:val="000000" w:themeColor="text1"/>
          <w:sz w:val="18"/>
          <w:szCs w:val="18"/>
        </w:rPr>
        <w:t xml:space="preserve">. 2), </w:t>
      </w:r>
      <w:r w:rsidR="00027024" w:rsidRPr="005F25C1">
        <w:rPr>
          <w:rFonts w:ascii="Palatino Linotype" w:hAnsi="Palatino Linotype"/>
          <w:color w:val="000000" w:themeColor="text1"/>
          <w:sz w:val="18"/>
          <w:szCs w:val="18"/>
        </w:rPr>
        <w:t>and first paragraph of introduction</w:t>
      </w:r>
      <w:r w:rsidR="00371E3A" w:rsidRPr="005F25C1">
        <w:rPr>
          <w:rFonts w:ascii="Palatino Linotype" w:hAnsi="Palatino Linotype"/>
          <w:color w:val="000000" w:themeColor="text1"/>
          <w:sz w:val="18"/>
          <w:szCs w:val="18"/>
        </w:rPr>
        <w:t xml:space="preserve"> (</w:t>
      </w:r>
      <w:proofErr w:type="spellStart"/>
      <w:r w:rsidR="00371E3A" w:rsidRPr="005F25C1">
        <w:rPr>
          <w:rFonts w:ascii="Palatino Linotype" w:hAnsi="Palatino Linotype"/>
          <w:color w:val="000000" w:themeColor="text1"/>
          <w:sz w:val="18"/>
          <w:szCs w:val="18"/>
        </w:rPr>
        <w:t>pag</w:t>
      </w:r>
      <w:proofErr w:type="spellEnd"/>
      <w:r w:rsidR="00371E3A" w:rsidRPr="005F25C1">
        <w:rPr>
          <w:rFonts w:ascii="Palatino Linotype" w:hAnsi="Palatino Linotype"/>
          <w:color w:val="000000" w:themeColor="text1"/>
          <w:sz w:val="18"/>
          <w:szCs w:val="18"/>
        </w:rPr>
        <w:t>. 3 L</w:t>
      </w:r>
      <w:r w:rsidR="00481EF1">
        <w:rPr>
          <w:rFonts w:ascii="Palatino Linotype" w:hAnsi="Palatino Linotype"/>
          <w:color w:val="000000" w:themeColor="text1"/>
          <w:sz w:val="18"/>
          <w:szCs w:val="18"/>
        </w:rPr>
        <w:t>5-8</w:t>
      </w:r>
      <w:r w:rsidR="00371E3A" w:rsidRPr="005F25C1">
        <w:rPr>
          <w:rFonts w:ascii="Palatino Linotype" w:hAnsi="Palatino Linotype"/>
          <w:color w:val="000000" w:themeColor="text1"/>
          <w:sz w:val="18"/>
          <w:szCs w:val="18"/>
        </w:rPr>
        <w:t>)</w:t>
      </w:r>
      <w:r w:rsidR="00027024" w:rsidRPr="005F25C1">
        <w:rPr>
          <w:rFonts w:ascii="Palatino Linotype" w:hAnsi="Palatino Linotype"/>
          <w:color w:val="000000" w:themeColor="text1"/>
          <w:sz w:val="18"/>
          <w:szCs w:val="18"/>
        </w:rPr>
        <w:t xml:space="preserve"> and refer to </w:t>
      </w:r>
      <w:r w:rsidR="00CC66B9" w:rsidRPr="005F25C1">
        <w:rPr>
          <w:rFonts w:ascii="Palatino Linotype" w:hAnsi="Palatino Linotype"/>
          <w:color w:val="000000" w:themeColor="text1"/>
          <w:sz w:val="18"/>
          <w:szCs w:val="18"/>
        </w:rPr>
        <w:t>vocal signature</w:t>
      </w:r>
      <w:r w:rsidR="00027024" w:rsidRPr="005F25C1">
        <w:rPr>
          <w:rFonts w:ascii="Palatino Linotype" w:hAnsi="Palatino Linotype"/>
          <w:color w:val="000000" w:themeColor="text1"/>
          <w:sz w:val="18"/>
          <w:szCs w:val="18"/>
        </w:rPr>
        <w:t xml:space="preserve"> and vocal cues as </w:t>
      </w:r>
      <w:r w:rsidR="00CC66B9" w:rsidRPr="005F25C1">
        <w:rPr>
          <w:rFonts w:ascii="Palatino Linotype" w:hAnsi="Palatino Linotype"/>
          <w:color w:val="000000" w:themeColor="text1"/>
          <w:sz w:val="18"/>
          <w:szCs w:val="18"/>
        </w:rPr>
        <w:t>vocal cue</w:t>
      </w:r>
      <w:r w:rsidR="00027024" w:rsidRPr="005F25C1">
        <w:rPr>
          <w:rFonts w:ascii="Palatino Linotype" w:hAnsi="Palatino Linotype"/>
          <w:color w:val="000000" w:themeColor="text1"/>
          <w:sz w:val="18"/>
          <w:szCs w:val="18"/>
        </w:rPr>
        <w:t>s</w:t>
      </w:r>
      <w:r w:rsidR="00CC66B9" w:rsidRPr="005F25C1">
        <w:rPr>
          <w:rFonts w:ascii="Palatino Linotype" w:hAnsi="Palatino Linotype"/>
          <w:color w:val="000000" w:themeColor="text1"/>
          <w:sz w:val="18"/>
          <w:szCs w:val="18"/>
        </w:rPr>
        <w:t xml:space="preserve"> </w:t>
      </w:r>
      <w:r w:rsidR="00027024" w:rsidRPr="005F25C1">
        <w:rPr>
          <w:rFonts w:ascii="Palatino Linotype" w:hAnsi="Palatino Linotype"/>
          <w:color w:val="000000" w:themeColor="text1"/>
          <w:sz w:val="18"/>
          <w:szCs w:val="18"/>
        </w:rPr>
        <w:t xml:space="preserve">in rest of document. </w:t>
      </w:r>
      <w:r w:rsidR="005F5DB6" w:rsidRPr="005F25C1">
        <w:rPr>
          <w:rFonts w:ascii="Palatino Linotype" w:hAnsi="Palatino Linotype"/>
          <w:color w:val="000000" w:themeColor="text1"/>
          <w:sz w:val="18"/>
          <w:szCs w:val="18"/>
        </w:rPr>
        <w:t xml:space="preserve"> </w:t>
      </w:r>
    </w:p>
    <w:p w:rsidR="005F5DB6" w:rsidRPr="005F25C1" w:rsidRDefault="005F5DB6" w:rsidP="00BD052E">
      <w:pPr>
        <w:spacing w:line="240" w:lineRule="auto"/>
        <w:jc w:val="both"/>
        <w:rPr>
          <w:rFonts w:ascii="Palatino Linotype" w:hAnsi="Palatino Linotype"/>
          <w:color w:val="000000" w:themeColor="text1"/>
          <w:sz w:val="18"/>
          <w:szCs w:val="18"/>
        </w:rPr>
      </w:pPr>
    </w:p>
    <w:p w:rsidR="005F5DB6" w:rsidRPr="005F25C1" w:rsidRDefault="005F5DB6" w:rsidP="00BD052E">
      <w:pPr>
        <w:spacing w:line="240" w:lineRule="auto"/>
        <w:jc w:val="both"/>
        <w:rPr>
          <w:rFonts w:ascii="Palatino Linotype" w:hAnsi="Palatino Linotype"/>
          <w:b/>
          <w:color w:val="000000" w:themeColor="text1"/>
          <w:sz w:val="18"/>
          <w:szCs w:val="18"/>
        </w:rPr>
      </w:pPr>
      <w:r w:rsidRPr="005F25C1">
        <w:rPr>
          <w:rFonts w:ascii="Palatino Linotype" w:hAnsi="Palatino Linotype"/>
          <w:b/>
          <w:color w:val="000000" w:themeColor="text1"/>
          <w:sz w:val="18"/>
          <w:szCs w:val="18"/>
        </w:rPr>
        <w:t>Detailed responses to Reviewer #1</w:t>
      </w:r>
    </w:p>
    <w:p w:rsidR="007C4F21" w:rsidRPr="005F25C1" w:rsidRDefault="007C4F21" w:rsidP="00BD052E">
      <w:pPr>
        <w:spacing w:line="240" w:lineRule="auto"/>
        <w:jc w:val="both"/>
        <w:rPr>
          <w:rFonts w:ascii="Palatino Linotype" w:hAnsi="Palatino Linotype"/>
          <w:sz w:val="18"/>
          <w:szCs w:val="18"/>
        </w:rPr>
      </w:pPr>
      <w:r w:rsidRPr="005F25C1">
        <w:rPr>
          <w:rFonts w:ascii="Palatino Linotype" w:hAnsi="Palatino Linotype"/>
          <w:sz w:val="18"/>
          <w:szCs w:val="18"/>
        </w:rPr>
        <w:t>Background</w:t>
      </w:r>
    </w:p>
    <w:p w:rsidR="007C4F21" w:rsidRPr="005F25C1" w:rsidRDefault="00BD052E" w:rsidP="00BD052E">
      <w:pPr>
        <w:spacing w:line="240" w:lineRule="auto"/>
        <w:jc w:val="both"/>
        <w:rPr>
          <w:rFonts w:ascii="Palatino Linotype" w:hAnsi="Palatino Linotype"/>
          <w:color w:val="FF0000"/>
          <w:sz w:val="18"/>
          <w:szCs w:val="18"/>
        </w:rPr>
      </w:pPr>
      <w:proofErr w:type="gramStart"/>
      <w:r w:rsidRPr="005F25C1">
        <w:rPr>
          <w:rFonts w:ascii="Palatino Linotype" w:hAnsi="Palatino Linotype"/>
          <w:color w:val="FF0000"/>
          <w:sz w:val="18"/>
          <w:szCs w:val="18"/>
        </w:rPr>
        <w:t xml:space="preserve">#1.1 </w:t>
      </w:r>
      <w:r w:rsidR="007C4F21" w:rsidRPr="005F25C1">
        <w:rPr>
          <w:rFonts w:ascii="Palatino Linotype" w:hAnsi="Palatino Linotype"/>
          <w:color w:val="FF0000"/>
          <w:sz w:val="18"/>
          <w:szCs w:val="18"/>
        </w:rPr>
        <w:t>‘Vocal signatures’ needs to be defined.</w:t>
      </w:r>
      <w:proofErr w:type="gramEnd"/>
      <w:r w:rsidR="007C4F21" w:rsidRPr="005F25C1">
        <w:rPr>
          <w:rFonts w:ascii="Palatino Linotype" w:hAnsi="Palatino Linotype"/>
          <w:color w:val="FF0000"/>
          <w:sz w:val="18"/>
          <w:szCs w:val="18"/>
        </w:rPr>
        <w:t xml:space="preserve"> Do you mean ‘calls with individually distinctive acoustic properties’? If so, why not say this and then say (for simplicity, ‘vocal signatures’). </w:t>
      </w:r>
    </w:p>
    <w:p w:rsidR="007C4F21" w:rsidRPr="005F25C1" w:rsidRDefault="00B02074" w:rsidP="00BD052E">
      <w:pPr>
        <w:spacing w:line="240" w:lineRule="auto"/>
        <w:jc w:val="both"/>
        <w:rPr>
          <w:rFonts w:ascii="Palatino Linotype" w:hAnsi="Palatino Linotype"/>
          <w:sz w:val="18"/>
          <w:szCs w:val="18"/>
        </w:rPr>
      </w:pPr>
      <w:r w:rsidRPr="005F25C1">
        <w:rPr>
          <w:rFonts w:ascii="Palatino Linotype" w:hAnsi="Palatino Linotype"/>
          <w:sz w:val="18"/>
          <w:szCs w:val="18"/>
        </w:rPr>
        <w:t xml:space="preserve">See #G1. </w:t>
      </w:r>
    </w:p>
    <w:p w:rsidR="00B02074" w:rsidRPr="005F25C1" w:rsidRDefault="00B02074" w:rsidP="00BD052E">
      <w:pPr>
        <w:spacing w:line="240" w:lineRule="auto"/>
        <w:jc w:val="both"/>
        <w:rPr>
          <w:rFonts w:ascii="Palatino Linotype" w:hAnsi="Palatino Linotype"/>
          <w:sz w:val="18"/>
          <w:szCs w:val="18"/>
        </w:rPr>
      </w:pPr>
    </w:p>
    <w:p w:rsidR="00DC219C" w:rsidRPr="005F25C1" w:rsidRDefault="00BD052E" w:rsidP="00DC219C">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#1.2a </w:t>
      </w:r>
      <w:r w:rsidR="00DC219C" w:rsidRPr="005F25C1">
        <w:rPr>
          <w:rFonts w:ascii="Palatino Linotype" w:hAnsi="Palatino Linotype"/>
          <w:color w:val="FF0000"/>
          <w:sz w:val="18"/>
          <w:szCs w:val="18"/>
        </w:rPr>
        <w:t xml:space="preserve">Methodology/Principle findings </w:t>
      </w:r>
    </w:p>
    <w:p w:rsidR="007C4F21" w:rsidRPr="005F25C1" w:rsidRDefault="007C4F21" w:rsidP="00BD052E">
      <w:pPr>
        <w:spacing w:line="240" w:lineRule="auto"/>
        <w:jc w:val="both"/>
        <w:rPr>
          <w:rFonts w:ascii="Palatino Linotype" w:hAnsi="Palatino Linotype"/>
          <w:color w:val="FF0000"/>
          <w:sz w:val="18"/>
          <w:szCs w:val="18"/>
        </w:rPr>
      </w:pPr>
      <w:proofErr w:type="gramStart"/>
      <w:r w:rsidRPr="005F25C1">
        <w:rPr>
          <w:rFonts w:ascii="Palatino Linotype" w:hAnsi="Palatino Linotype"/>
          <w:color w:val="FF0000"/>
          <w:sz w:val="18"/>
          <w:szCs w:val="18"/>
        </w:rPr>
        <w:t>‘The first evidence’?</w:t>
      </w:r>
      <w:proofErr w:type="gramEnd"/>
      <w:r w:rsidRPr="005F25C1">
        <w:rPr>
          <w:rFonts w:ascii="Palatino Linotype" w:hAnsi="Palatino Linotype"/>
          <w:color w:val="FF0000"/>
          <w:sz w:val="18"/>
          <w:szCs w:val="18"/>
        </w:rPr>
        <w:t xml:space="preserve"> This is an exaggeration. What about the grunts given by </w:t>
      </w:r>
      <w:proofErr w:type="spellStart"/>
      <w:r w:rsidRPr="005F25C1">
        <w:rPr>
          <w:rFonts w:ascii="Palatino Linotype" w:hAnsi="Palatino Linotype"/>
          <w:color w:val="FF0000"/>
          <w:sz w:val="18"/>
          <w:szCs w:val="18"/>
        </w:rPr>
        <w:t>vervet</w:t>
      </w:r>
      <w:proofErr w:type="spellEnd"/>
      <w:r w:rsidRPr="005F25C1">
        <w:rPr>
          <w:rFonts w:ascii="Palatino Linotype" w:hAnsi="Palatino Linotype"/>
          <w:color w:val="FF0000"/>
          <w:sz w:val="18"/>
          <w:szCs w:val="18"/>
        </w:rPr>
        <w:t xml:space="preserve"> monkeys that differ depending on whether the animal is approaching a dominant, a subordinate, moving into an open area, or seeing another group’ The issue of variation along two dimensions addressed in this study by first showing that one individual varied specific acoustic features from one context to the next and then showing that, despite inter-individual differences, other individuals varied the same acoustic measures. </w:t>
      </w:r>
      <w:r w:rsidR="00BF40A9" w:rsidRPr="005F25C1">
        <w:rPr>
          <w:rFonts w:ascii="Palatino Linotype" w:hAnsi="Palatino Linotype"/>
          <w:color w:val="FF0000"/>
          <w:sz w:val="18"/>
          <w:szCs w:val="18"/>
        </w:rPr>
        <w:t xml:space="preserve"> And what about the grunts of baboons (</w:t>
      </w:r>
      <w:proofErr w:type="spellStart"/>
      <w:r w:rsidR="00BF40A9" w:rsidRPr="005F25C1">
        <w:rPr>
          <w:rFonts w:ascii="Palatino Linotype" w:hAnsi="Palatino Linotype"/>
          <w:color w:val="FF0000"/>
          <w:sz w:val="18"/>
          <w:szCs w:val="18"/>
        </w:rPr>
        <w:t>Owren’s</w:t>
      </w:r>
      <w:proofErr w:type="spellEnd"/>
      <w:r w:rsidR="00BF40A9" w:rsidRPr="005F25C1">
        <w:rPr>
          <w:rFonts w:ascii="Palatino Linotype" w:hAnsi="Palatino Linotype"/>
          <w:color w:val="FF0000"/>
          <w:sz w:val="18"/>
          <w:szCs w:val="18"/>
        </w:rPr>
        <w:t xml:space="preserve"> papers) that are </w:t>
      </w:r>
      <w:proofErr w:type="gramStart"/>
      <w:r w:rsidR="00BF40A9" w:rsidRPr="005F25C1">
        <w:rPr>
          <w:rFonts w:ascii="Palatino Linotype" w:hAnsi="Palatino Linotype"/>
          <w:color w:val="FF0000"/>
          <w:sz w:val="18"/>
          <w:szCs w:val="18"/>
        </w:rPr>
        <w:t xml:space="preserve">both individually distinctive and acoustically different depending upon whether the </w:t>
      </w:r>
      <w:proofErr w:type="spellStart"/>
      <w:r w:rsidR="00BF40A9" w:rsidRPr="005F25C1">
        <w:rPr>
          <w:rFonts w:ascii="Palatino Linotype" w:hAnsi="Palatino Linotype"/>
          <w:color w:val="FF0000"/>
          <w:sz w:val="18"/>
          <w:szCs w:val="18"/>
        </w:rPr>
        <w:t>vocalizer</w:t>
      </w:r>
      <w:proofErr w:type="spellEnd"/>
      <w:r w:rsidR="00BF40A9" w:rsidRPr="005F25C1">
        <w:rPr>
          <w:rFonts w:ascii="Palatino Linotype" w:hAnsi="Palatino Linotype"/>
          <w:color w:val="FF0000"/>
          <w:sz w:val="18"/>
          <w:szCs w:val="18"/>
        </w:rPr>
        <w:t xml:space="preserve"> is on a move or</w:t>
      </w:r>
      <w:proofErr w:type="gramEnd"/>
      <w:r w:rsidR="00BF40A9" w:rsidRPr="005F25C1">
        <w:rPr>
          <w:rFonts w:ascii="Palatino Linotype" w:hAnsi="Palatino Linotype"/>
          <w:color w:val="FF0000"/>
          <w:sz w:val="18"/>
          <w:szCs w:val="18"/>
        </w:rPr>
        <w:t xml:space="preserve"> approaching a female with infant? There are many such examples of acoustic subtypes. This section needs to be rewritten. </w:t>
      </w:r>
    </w:p>
    <w:p w:rsidR="0045113C" w:rsidRPr="005F25C1" w:rsidRDefault="0045113C" w:rsidP="00BD052E">
      <w:pPr>
        <w:spacing w:line="240" w:lineRule="auto"/>
        <w:jc w:val="both"/>
        <w:rPr>
          <w:rFonts w:ascii="Palatino Linotype" w:hAnsi="Palatino Linotype"/>
          <w:color w:val="FF0000"/>
          <w:sz w:val="18"/>
          <w:szCs w:val="18"/>
        </w:rPr>
      </w:pPr>
      <w:r w:rsidRPr="005F25C1">
        <w:rPr>
          <w:rFonts w:ascii="Palatino Linotype" w:hAnsi="Palatino Linotype"/>
          <w:color w:val="000000" w:themeColor="text1"/>
          <w:sz w:val="18"/>
          <w:szCs w:val="18"/>
        </w:rPr>
        <w:t xml:space="preserve">We acknowledge that multiple </w:t>
      </w:r>
      <w:r w:rsidR="00B94F14" w:rsidRPr="005F25C1">
        <w:rPr>
          <w:rFonts w:ascii="Palatino Linotype" w:hAnsi="Palatino Linotype"/>
          <w:color w:val="000000" w:themeColor="text1"/>
          <w:sz w:val="18"/>
          <w:szCs w:val="18"/>
        </w:rPr>
        <w:t xml:space="preserve">previous </w:t>
      </w:r>
      <w:r w:rsidRPr="005F25C1">
        <w:rPr>
          <w:rFonts w:ascii="Palatino Linotype" w:hAnsi="Palatino Linotype"/>
          <w:color w:val="000000" w:themeColor="text1"/>
          <w:sz w:val="18"/>
          <w:szCs w:val="18"/>
        </w:rPr>
        <w:t xml:space="preserve">studies (including the </w:t>
      </w:r>
      <w:proofErr w:type="spellStart"/>
      <w:r w:rsidRPr="005F25C1">
        <w:rPr>
          <w:rFonts w:ascii="Palatino Linotype" w:hAnsi="Palatino Linotype"/>
          <w:color w:val="000000" w:themeColor="text1"/>
          <w:sz w:val="18"/>
          <w:szCs w:val="18"/>
        </w:rPr>
        <w:t>meerkat</w:t>
      </w:r>
      <w:proofErr w:type="spellEnd"/>
      <w:r w:rsidRPr="005F25C1">
        <w:rPr>
          <w:rFonts w:ascii="Palatino Linotype" w:hAnsi="Palatino Linotype"/>
          <w:color w:val="000000" w:themeColor="text1"/>
          <w:sz w:val="18"/>
          <w:szCs w:val="18"/>
        </w:rPr>
        <w:t xml:space="preserve"> work) have </w:t>
      </w:r>
      <w:r w:rsidR="00B94F14" w:rsidRPr="005F25C1">
        <w:rPr>
          <w:rFonts w:ascii="Palatino Linotype" w:hAnsi="Palatino Linotype"/>
          <w:color w:val="000000" w:themeColor="text1"/>
          <w:sz w:val="18"/>
          <w:szCs w:val="18"/>
        </w:rPr>
        <w:t>showed</w:t>
      </w:r>
      <w:r w:rsidRPr="005F25C1">
        <w:rPr>
          <w:rFonts w:ascii="Palatino Linotype" w:hAnsi="Palatino Linotype"/>
          <w:color w:val="000000" w:themeColor="text1"/>
          <w:sz w:val="18"/>
          <w:szCs w:val="18"/>
        </w:rPr>
        <w:t xml:space="preserve"> the presence of multiple signatures/cues in vocalizations. We therefore do not argue that the presence of multiple signatures is a unique finding. However previous studies the multiple cues are encoded in the whole call, and not, like in the close call in the banded mongoose, in temporally or spectral separated space.  </w:t>
      </w:r>
      <w:r w:rsidR="00B94F14" w:rsidRPr="005F25C1">
        <w:rPr>
          <w:rFonts w:ascii="Palatino Linotype" w:hAnsi="Palatino Linotype"/>
          <w:color w:val="000000" w:themeColor="text1"/>
          <w:sz w:val="18"/>
          <w:szCs w:val="18"/>
        </w:rPr>
        <w:t>We agree that</w:t>
      </w:r>
      <w:r w:rsidRPr="005F25C1">
        <w:rPr>
          <w:rFonts w:ascii="Palatino Linotype" w:hAnsi="Palatino Linotype"/>
          <w:color w:val="000000" w:themeColor="text1"/>
          <w:sz w:val="18"/>
          <w:szCs w:val="18"/>
        </w:rPr>
        <w:t xml:space="preserve"> </w:t>
      </w:r>
      <w:r w:rsidR="00B94F14" w:rsidRPr="005F25C1">
        <w:rPr>
          <w:rFonts w:ascii="Palatino Linotype" w:hAnsi="Palatino Linotype"/>
          <w:color w:val="000000" w:themeColor="text1"/>
          <w:sz w:val="18"/>
          <w:szCs w:val="18"/>
        </w:rPr>
        <w:t>many primate calls are both individually distinctive and context specific, but (as also pointed out by revi</w:t>
      </w:r>
      <w:r w:rsidR="005F25C1" w:rsidRPr="005F25C1">
        <w:rPr>
          <w:rFonts w:ascii="Palatino Linotype" w:hAnsi="Palatino Linotype"/>
          <w:color w:val="000000" w:themeColor="text1"/>
          <w:sz w:val="18"/>
          <w:szCs w:val="18"/>
        </w:rPr>
        <w:t>ewer 4) the identity ‘signature´</w:t>
      </w:r>
      <w:r w:rsidR="00B94F14" w:rsidRPr="005F25C1">
        <w:rPr>
          <w:rFonts w:ascii="Palatino Linotype" w:hAnsi="Palatino Linotype"/>
          <w:color w:val="000000" w:themeColor="text1"/>
          <w:sz w:val="18"/>
          <w:szCs w:val="18"/>
        </w:rPr>
        <w:t xml:space="preserve"> in these species’ calls are not a separate temporal element. </w:t>
      </w:r>
      <w:r w:rsidRPr="005F25C1">
        <w:rPr>
          <w:rFonts w:ascii="Palatino Linotype" w:hAnsi="Palatino Linotype"/>
          <w:color w:val="000000" w:themeColor="text1"/>
          <w:sz w:val="18"/>
          <w:szCs w:val="18"/>
        </w:rPr>
        <w:t xml:space="preserve">Therefore the whole call changes if, for instance the context changes. </w:t>
      </w:r>
      <w:r w:rsidR="00B94F14" w:rsidRPr="005F25C1">
        <w:rPr>
          <w:rFonts w:ascii="Palatino Linotype" w:hAnsi="Palatino Linotype"/>
          <w:color w:val="000000" w:themeColor="text1"/>
          <w:sz w:val="18"/>
          <w:szCs w:val="18"/>
        </w:rPr>
        <w:t xml:space="preserve"> Overlapping signatures/cues potentially affect the clarity and reliability of the cues as pointed out by Briefer et al 2010. </w:t>
      </w:r>
      <w:r w:rsidRPr="005F25C1">
        <w:rPr>
          <w:rFonts w:ascii="Palatino Linotype" w:hAnsi="Palatino Linotype"/>
          <w:color w:val="000000" w:themeColor="text1"/>
          <w:sz w:val="18"/>
          <w:szCs w:val="18"/>
        </w:rPr>
        <w:t xml:space="preserve">The work presented here and previous work on some bird species </w:t>
      </w:r>
      <w:r w:rsidR="001D5ACC" w:rsidRPr="005F25C1">
        <w:rPr>
          <w:rFonts w:ascii="Palatino Linotype" w:hAnsi="Palatino Linotype"/>
          <w:color w:val="000000" w:themeColor="text1"/>
          <w:sz w:val="18"/>
          <w:szCs w:val="18"/>
        </w:rPr>
        <w:t xml:space="preserve">show that some cues can also be separated in time (temporal separation). We argue that these are examples of </w:t>
      </w:r>
      <w:r w:rsidR="005F25C1" w:rsidRPr="005F25C1">
        <w:rPr>
          <w:rFonts w:ascii="Palatino Linotype" w:hAnsi="Palatino Linotype"/>
          <w:color w:val="000000" w:themeColor="text1"/>
          <w:sz w:val="18"/>
          <w:szCs w:val="18"/>
        </w:rPr>
        <w:t>segregation</w:t>
      </w:r>
      <w:r w:rsidR="001D5ACC" w:rsidRPr="005F25C1">
        <w:rPr>
          <w:rFonts w:ascii="Palatino Linotype" w:hAnsi="Palatino Linotype"/>
          <w:color w:val="000000" w:themeColor="text1"/>
          <w:sz w:val="18"/>
          <w:szCs w:val="18"/>
        </w:rPr>
        <w:t xml:space="preserve"> of information as suggested by </w:t>
      </w:r>
      <w:proofErr w:type="spellStart"/>
      <w:r w:rsidR="001D5ACC" w:rsidRPr="005F25C1">
        <w:rPr>
          <w:rFonts w:ascii="Palatino Linotype" w:hAnsi="Palatino Linotype"/>
          <w:color w:val="000000" w:themeColor="text1"/>
          <w:sz w:val="18"/>
          <w:szCs w:val="18"/>
        </w:rPr>
        <w:t>Ma</w:t>
      </w:r>
      <w:r w:rsidR="005F25C1">
        <w:rPr>
          <w:rFonts w:ascii="Palatino Linotype" w:hAnsi="Palatino Linotype"/>
          <w:color w:val="000000" w:themeColor="text1"/>
          <w:sz w:val="18"/>
          <w:szCs w:val="18"/>
        </w:rPr>
        <w:t>r</w:t>
      </w:r>
      <w:r w:rsidR="001D5ACC" w:rsidRPr="005F25C1">
        <w:rPr>
          <w:rFonts w:ascii="Palatino Linotype" w:hAnsi="Palatino Linotype"/>
          <w:color w:val="000000" w:themeColor="text1"/>
          <w:sz w:val="18"/>
          <w:szCs w:val="18"/>
        </w:rPr>
        <w:t>ler</w:t>
      </w:r>
      <w:proofErr w:type="spellEnd"/>
      <w:r w:rsidR="001D5ACC" w:rsidRPr="005F25C1">
        <w:rPr>
          <w:rFonts w:ascii="Palatino Linotype" w:hAnsi="Palatino Linotype"/>
          <w:color w:val="000000" w:themeColor="text1"/>
          <w:sz w:val="18"/>
          <w:szCs w:val="18"/>
        </w:rPr>
        <w:t xml:space="preserve"> in 1960. A similar process seems to occur in for instance the </w:t>
      </w:r>
      <w:proofErr w:type="spellStart"/>
      <w:r w:rsidRPr="005F25C1">
        <w:rPr>
          <w:rFonts w:ascii="Palatino Linotype" w:hAnsi="Palatino Linotype"/>
          <w:color w:val="000000" w:themeColor="text1"/>
          <w:sz w:val="18"/>
          <w:szCs w:val="18"/>
        </w:rPr>
        <w:t>túngara</w:t>
      </w:r>
      <w:proofErr w:type="spellEnd"/>
      <w:r w:rsidRPr="005F25C1">
        <w:rPr>
          <w:rFonts w:ascii="Palatino Linotype" w:hAnsi="Palatino Linotype"/>
          <w:color w:val="000000" w:themeColor="text1"/>
          <w:sz w:val="18"/>
          <w:szCs w:val="18"/>
        </w:rPr>
        <w:t xml:space="preserve"> frog</w:t>
      </w:r>
      <w:r w:rsidR="001D5ACC" w:rsidRPr="005F25C1">
        <w:rPr>
          <w:rFonts w:ascii="Palatino Linotype" w:hAnsi="Palatino Linotype"/>
          <w:color w:val="000000" w:themeColor="text1"/>
          <w:sz w:val="18"/>
          <w:szCs w:val="18"/>
        </w:rPr>
        <w:t xml:space="preserve">.  So in summary we do not argue that we provide first evidence for </w:t>
      </w:r>
      <w:r w:rsidR="005F25C1">
        <w:rPr>
          <w:rFonts w:ascii="Palatino Linotype" w:hAnsi="Palatino Linotype"/>
          <w:color w:val="000000" w:themeColor="text1"/>
          <w:sz w:val="18"/>
          <w:szCs w:val="18"/>
        </w:rPr>
        <w:t xml:space="preserve">multiple signals, but for the first evidence of separated cues in a single simple call. As pointed out by the other reviewers the term call versus for instance song in vague and therefore (as suggested by reviewer 5) we have emphasized the single syllable characteristic of the banded mongoose close call. The banded mongoose is the first described non-human example </w:t>
      </w:r>
      <w:proofErr w:type="gramStart"/>
      <w:r w:rsidR="005F25C1">
        <w:rPr>
          <w:rFonts w:ascii="Palatino Linotype" w:hAnsi="Palatino Linotype"/>
          <w:color w:val="000000" w:themeColor="text1"/>
          <w:sz w:val="18"/>
          <w:szCs w:val="18"/>
        </w:rPr>
        <w:t xml:space="preserve">of </w:t>
      </w:r>
      <w:r w:rsidR="001D5ACC" w:rsidRPr="005F25C1">
        <w:rPr>
          <w:rFonts w:ascii="Palatino Linotype" w:hAnsi="Palatino Linotype"/>
          <w:color w:val="000000" w:themeColor="text1"/>
          <w:sz w:val="18"/>
          <w:szCs w:val="18"/>
        </w:rPr>
        <w:t xml:space="preserve"> </w:t>
      </w:r>
      <w:r w:rsidR="005F25C1">
        <w:rPr>
          <w:rFonts w:ascii="Palatino Linotype" w:hAnsi="Palatino Linotype"/>
          <w:color w:val="000000" w:themeColor="text1"/>
          <w:sz w:val="18"/>
          <w:szCs w:val="18"/>
        </w:rPr>
        <w:t>within</w:t>
      </w:r>
      <w:proofErr w:type="gramEnd"/>
      <w:r w:rsidR="005F25C1">
        <w:rPr>
          <w:rFonts w:ascii="Palatino Linotype" w:hAnsi="Palatino Linotype"/>
          <w:color w:val="000000" w:themeColor="text1"/>
          <w:sz w:val="18"/>
          <w:szCs w:val="18"/>
        </w:rPr>
        <w:t>-syllable encoding. Please see responses to reviewers 3 and 5 for specific adaptations.</w:t>
      </w:r>
    </w:p>
    <w:p w:rsidR="007C4F21" w:rsidRPr="005F25C1" w:rsidRDefault="007C4F21" w:rsidP="00BD052E">
      <w:pPr>
        <w:spacing w:line="240" w:lineRule="auto"/>
        <w:jc w:val="both"/>
        <w:rPr>
          <w:rFonts w:ascii="Palatino Linotype" w:hAnsi="Palatino Linotype"/>
          <w:sz w:val="18"/>
          <w:szCs w:val="18"/>
        </w:rPr>
      </w:pPr>
    </w:p>
    <w:p w:rsidR="007C4F21" w:rsidRPr="005F25C1" w:rsidRDefault="007C4F21" w:rsidP="00BD052E">
      <w:pPr>
        <w:spacing w:line="240" w:lineRule="auto"/>
        <w:jc w:val="both"/>
        <w:rPr>
          <w:rFonts w:ascii="Palatino Linotype" w:hAnsi="Palatino Linotype"/>
          <w:sz w:val="18"/>
          <w:szCs w:val="18"/>
        </w:rPr>
      </w:pPr>
      <w:r w:rsidRPr="005F25C1">
        <w:rPr>
          <w:rFonts w:ascii="Palatino Linotype" w:hAnsi="Palatino Linotype"/>
          <w:sz w:val="18"/>
          <w:szCs w:val="18"/>
        </w:rPr>
        <w:t xml:space="preserve"> </w:t>
      </w:r>
    </w:p>
    <w:p w:rsidR="00DC219C" w:rsidRPr="005F25C1" w:rsidRDefault="00BD052E"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#1.3 </w:t>
      </w:r>
      <w:r w:rsidR="00DC219C" w:rsidRPr="005F25C1">
        <w:rPr>
          <w:rFonts w:ascii="Palatino Linotype" w:hAnsi="Palatino Linotype"/>
          <w:color w:val="FF0000"/>
          <w:sz w:val="18"/>
          <w:szCs w:val="18"/>
        </w:rPr>
        <w:t>Conclusions/Significance</w:t>
      </w:r>
    </w:p>
    <w:p w:rsidR="007C4F21" w:rsidRPr="005F25C1" w:rsidRDefault="007C4F21"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What do you mean by ‘temporal segregation’? </w:t>
      </w:r>
      <w:proofErr w:type="gramStart"/>
      <w:r w:rsidRPr="005F25C1">
        <w:rPr>
          <w:rFonts w:ascii="Palatino Linotype" w:hAnsi="Palatino Linotype"/>
          <w:color w:val="FF0000"/>
          <w:sz w:val="18"/>
          <w:szCs w:val="18"/>
        </w:rPr>
        <w:t>Calls given at different times?</w:t>
      </w:r>
      <w:proofErr w:type="gramEnd"/>
      <w:r w:rsidRPr="005F25C1">
        <w:rPr>
          <w:rFonts w:ascii="Palatino Linotype" w:hAnsi="Palatino Linotype"/>
          <w:color w:val="FF0000"/>
          <w:sz w:val="18"/>
          <w:szCs w:val="18"/>
        </w:rPr>
        <w:t xml:space="preserve"> </w:t>
      </w:r>
      <w:proofErr w:type="gramStart"/>
      <w:r w:rsidRPr="005F25C1">
        <w:rPr>
          <w:rFonts w:ascii="Palatino Linotype" w:hAnsi="Palatino Linotype"/>
          <w:color w:val="FF0000"/>
          <w:sz w:val="18"/>
          <w:szCs w:val="18"/>
        </w:rPr>
        <w:t>In different contexts?</w:t>
      </w:r>
      <w:proofErr w:type="gramEnd"/>
      <w:r w:rsidRPr="005F25C1">
        <w:rPr>
          <w:rFonts w:ascii="Palatino Linotype" w:hAnsi="Palatino Linotype"/>
          <w:color w:val="FF0000"/>
          <w:sz w:val="18"/>
          <w:szCs w:val="18"/>
        </w:rPr>
        <w:t xml:space="preserve"> Once again, this is by no means ‘the first evidence’ of its kind. This is extremely over-stated! ‘We argue that’ but this idea has been in the literature for decades, ever since the call subtypes in </w:t>
      </w:r>
      <w:proofErr w:type="spellStart"/>
      <w:r w:rsidRPr="005F25C1">
        <w:rPr>
          <w:rFonts w:ascii="Palatino Linotype" w:hAnsi="Palatino Linotype"/>
          <w:color w:val="FF0000"/>
          <w:sz w:val="18"/>
          <w:szCs w:val="18"/>
        </w:rPr>
        <w:t>vervet</w:t>
      </w:r>
      <w:proofErr w:type="spellEnd"/>
      <w:r w:rsidRPr="005F25C1">
        <w:rPr>
          <w:rFonts w:ascii="Palatino Linotype" w:hAnsi="Palatino Linotype"/>
          <w:color w:val="FF0000"/>
          <w:sz w:val="18"/>
          <w:szCs w:val="18"/>
        </w:rPr>
        <w:t xml:space="preserve"> monkey grunts were first shown to exist through playback experiments. Of course you can argue that call subtypes allow a signaler with a limited vocal repertoire to overcome such limits and send many messages ‘this is obvious‘ but the important question is: why so few subtype?’ Why not more? </w:t>
      </w:r>
    </w:p>
    <w:p w:rsidR="007C4F21" w:rsidRDefault="007C4F21" w:rsidP="00BD052E">
      <w:pPr>
        <w:spacing w:line="240" w:lineRule="auto"/>
        <w:jc w:val="both"/>
        <w:rPr>
          <w:rFonts w:ascii="Palatino Linotype" w:hAnsi="Palatino Linotype"/>
          <w:sz w:val="18"/>
          <w:szCs w:val="18"/>
        </w:rPr>
      </w:pPr>
    </w:p>
    <w:p w:rsidR="005F25C1" w:rsidRDefault="005F25C1" w:rsidP="00BD052E">
      <w:pPr>
        <w:spacing w:line="240" w:lineRule="auto"/>
        <w:jc w:val="both"/>
        <w:rPr>
          <w:rFonts w:ascii="Palatino Linotype" w:hAnsi="Palatino Linotype"/>
          <w:sz w:val="18"/>
          <w:szCs w:val="18"/>
        </w:rPr>
      </w:pPr>
      <w:r>
        <w:rPr>
          <w:rFonts w:ascii="Palatino Linotype" w:hAnsi="Palatino Linotype"/>
          <w:sz w:val="18"/>
          <w:szCs w:val="18"/>
        </w:rPr>
        <w:t>We have additionally emphasized that the banded mongoose close call is the first non-human example of within-syllable encoding.</w:t>
      </w:r>
    </w:p>
    <w:p w:rsidR="005F25C1" w:rsidRPr="005F25C1" w:rsidRDefault="005F25C1" w:rsidP="00BD052E">
      <w:pPr>
        <w:spacing w:line="240" w:lineRule="auto"/>
        <w:jc w:val="both"/>
        <w:rPr>
          <w:rFonts w:ascii="Palatino Linotype" w:hAnsi="Palatino Linotype"/>
          <w:sz w:val="18"/>
          <w:szCs w:val="18"/>
        </w:rPr>
      </w:pPr>
    </w:p>
    <w:p w:rsidR="005F25C1" w:rsidRDefault="00BD052E"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lastRenderedPageBreak/>
        <w:t xml:space="preserve">#1.4 </w:t>
      </w:r>
      <w:r w:rsidR="007C4F21" w:rsidRPr="005F25C1">
        <w:rPr>
          <w:rFonts w:ascii="Palatino Linotype" w:hAnsi="Palatino Linotype"/>
          <w:color w:val="FF0000"/>
          <w:sz w:val="18"/>
          <w:szCs w:val="18"/>
        </w:rPr>
        <w:t xml:space="preserve">‘Animals can encode’? It’s not at all clear what you are claiming here, in large part because </w:t>
      </w:r>
      <w:proofErr w:type="gramStart"/>
      <w:r w:rsidR="007C4F21" w:rsidRPr="005F25C1">
        <w:rPr>
          <w:rFonts w:ascii="Palatino Linotype" w:hAnsi="Palatino Linotype"/>
          <w:color w:val="FF0000"/>
          <w:sz w:val="18"/>
          <w:szCs w:val="18"/>
        </w:rPr>
        <w:t>acoustic signatures is</w:t>
      </w:r>
      <w:proofErr w:type="gramEnd"/>
      <w:r w:rsidR="007C4F21" w:rsidRPr="005F25C1">
        <w:rPr>
          <w:rFonts w:ascii="Palatino Linotype" w:hAnsi="Palatino Linotype"/>
          <w:color w:val="FF0000"/>
          <w:sz w:val="18"/>
          <w:szCs w:val="18"/>
        </w:rPr>
        <w:t xml:space="preserve"> not defined. Is your point that acoustic signatures are rare? If so, this is simply wrong: they’ve been known for a long time, particularly in primates. Is it that acoustic signatures based on temporal features are </w:t>
      </w:r>
      <w:proofErr w:type="spellStart"/>
      <w:r w:rsidR="007C4F21" w:rsidRPr="005F25C1">
        <w:rPr>
          <w:rFonts w:ascii="Palatino Linotype" w:hAnsi="Palatino Linotype"/>
          <w:color w:val="FF0000"/>
          <w:sz w:val="18"/>
          <w:szCs w:val="18"/>
        </w:rPr>
        <w:t>rar</w:t>
      </w:r>
      <w:proofErr w:type="spellEnd"/>
      <w:r w:rsidR="007C4F21" w:rsidRPr="005F25C1">
        <w:rPr>
          <w:rFonts w:ascii="Palatino Linotype" w:hAnsi="Palatino Linotype"/>
          <w:color w:val="FF0000"/>
          <w:sz w:val="18"/>
          <w:szCs w:val="18"/>
        </w:rPr>
        <w:t xml:space="preserve">?’ If so, this is also incorrect because </w:t>
      </w:r>
      <w:proofErr w:type="gramStart"/>
      <w:r w:rsidR="007C4F21" w:rsidRPr="005F25C1">
        <w:rPr>
          <w:rFonts w:ascii="Palatino Linotype" w:hAnsi="Palatino Linotype"/>
          <w:color w:val="FF0000"/>
          <w:sz w:val="18"/>
          <w:szCs w:val="18"/>
        </w:rPr>
        <w:t>variation in temporal features help</w:t>
      </w:r>
      <w:proofErr w:type="gramEnd"/>
      <w:r w:rsidR="007C4F21" w:rsidRPr="005F25C1">
        <w:rPr>
          <w:rFonts w:ascii="Palatino Linotype" w:hAnsi="Palatino Linotype"/>
          <w:color w:val="FF0000"/>
          <w:sz w:val="18"/>
          <w:szCs w:val="18"/>
        </w:rPr>
        <w:t xml:space="preserve"> define the subtypes of </w:t>
      </w:r>
      <w:proofErr w:type="spellStart"/>
      <w:r w:rsidR="007C4F21" w:rsidRPr="005F25C1">
        <w:rPr>
          <w:rFonts w:ascii="Palatino Linotype" w:hAnsi="Palatino Linotype"/>
          <w:color w:val="FF0000"/>
          <w:sz w:val="18"/>
          <w:szCs w:val="18"/>
        </w:rPr>
        <w:t>vervet</w:t>
      </w:r>
      <w:proofErr w:type="spellEnd"/>
      <w:r w:rsidR="007C4F21" w:rsidRPr="005F25C1">
        <w:rPr>
          <w:rFonts w:ascii="Palatino Linotype" w:hAnsi="Palatino Linotype"/>
          <w:color w:val="FF0000"/>
          <w:sz w:val="18"/>
          <w:szCs w:val="18"/>
        </w:rPr>
        <w:t xml:space="preserve"> grunts, and probably the context-specific subtypes of many other species. </w:t>
      </w:r>
    </w:p>
    <w:p w:rsidR="005F25C1" w:rsidRPr="009D6A83" w:rsidRDefault="009D6A83" w:rsidP="00BD052E">
      <w:pPr>
        <w:spacing w:line="240" w:lineRule="auto"/>
        <w:jc w:val="both"/>
        <w:rPr>
          <w:rFonts w:ascii="Palatino Linotype" w:hAnsi="Palatino Linotype"/>
          <w:color w:val="000000" w:themeColor="text1"/>
          <w:sz w:val="18"/>
          <w:szCs w:val="18"/>
        </w:rPr>
      </w:pPr>
      <w:r w:rsidRPr="009D6A83">
        <w:rPr>
          <w:rFonts w:ascii="Palatino Linotype" w:hAnsi="Palatino Linotype"/>
          <w:color w:val="000000" w:themeColor="text1"/>
          <w:sz w:val="18"/>
          <w:szCs w:val="18"/>
        </w:rPr>
        <w:t xml:space="preserve">We hope to have clarified our definition of vocal signatures (and cues). See G1. We neither claim that acoustic signatures/cues or acoustic signatures based on temporal features are rare. </w:t>
      </w:r>
      <w:r>
        <w:rPr>
          <w:rFonts w:ascii="Palatino Linotype" w:hAnsi="Palatino Linotype"/>
          <w:color w:val="000000" w:themeColor="text1"/>
          <w:sz w:val="18"/>
          <w:szCs w:val="18"/>
        </w:rPr>
        <w:t>We acknowledge that all of these findings have been previously reported (see for instance P. 3</w:t>
      </w:r>
      <w:r w:rsidR="00481EF1">
        <w:rPr>
          <w:rFonts w:ascii="Palatino Linotype" w:hAnsi="Palatino Linotype"/>
          <w:color w:val="000000" w:themeColor="text1"/>
          <w:sz w:val="18"/>
          <w:szCs w:val="18"/>
        </w:rPr>
        <w:t xml:space="preserve"> L6-9</w:t>
      </w:r>
      <w:r>
        <w:rPr>
          <w:rFonts w:ascii="Palatino Linotype" w:hAnsi="Palatino Linotype"/>
          <w:color w:val="000000" w:themeColor="text1"/>
          <w:sz w:val="18"/>
          <w:szCs w:val="18"/>
        </w:rPr>
        <w:t xml:space="preserve">, P. </w:t>
      </w:r>
      <w:r w:rsidR="00481EF1">
        <w:rPr>
          <w:rFonts w:ascii="Palatino Linotype" w:hAnsi="Palatino Linotype"/>
          <w:color w:val="000000" w:themeColor="text1"/>
          <w:sz w:val="18"/>
          <w:szCs w:val="18"/>
        </w:rPr>
        <w:t>3 L13-1</w:t>
      </w:r>
      <w:r>
        <w:rPr>
          <w:rFonts w:ascii="Palatino Linotype" w:hAnsi="Palatino Linotype"/>
          <w:color w:val="000000" w:themeColor="text1"/>
          <w:sz w:val="18"/>
          <w:szCs w:val="18"/>
        </w:rPr>
        <w:t xml:space="preserve">5 </w:t>
      </w:r>
      <w:proofErr w:type="gramStart"/>
      <w:r>
        <w:rPr>
          <w:rFonts w:ascii="Palatino Linotype" w:hAnsi="Palatino Linotype"/>
          <w:color w:val="000000" w:themeColor="text1"/>
          <w:sz w:val="18"/>
          <w:szCs w:val="18"/>
        </w:rPr>
        <w:t>&amp;  P</w:t>
      </w:r>
      <w:proofErr w:type="gramEnd"/>
      <w:r>
        <w:rPr>
          <w:rFonts w:ascii="Palatino Linotype" w:hAnsi="Palatino Linotype"/>
          <w:color w:val="000000" w:themeColor="text1"/>
          <w:sz w:val="18"/>
          <w:szCs w:val="18"/>
        </w:rPr>
        <w:t xml:space="preserve">. </w:t>
      </w:r>
      <w:r w:rsidR="00481EF1">
        <w:rPr>
          <w:rFonts w:ascii="Palatino Linotype" w:hAnsi="Palatino Linotype"/>
          <w:color w:val="000000" w:themeColor="text1"/>
          <w:sz w:val="18"/>
          <w:szCs w:val="18"/>
        </w:rPr>
        <w:t>4 L 10-1</w:t>
      </w:r>
      <w:r>
        <w:rPr>
          <w:rFonts w:ascii="Palatino Linotype" w:hAnsi="Palatino Linotype"/>
          <w:color w:val="000000" w:themeColor="text1"/>
          <w:sz w:val="18"/>
          <w:szCs w:val="18"/>
        </w:rPr>
        <w:t xml:space="preserve">2) </w:t>
      </w:r>
    </w:p>
    <w:p w:rsidR="007C4F21" w:rsidRPr="005F25C1" w:rsidRDefault="007C4F21" w:rsidP="00BD052E">
      <w:pPr>
        <w:spacing w:line="240" w:lineRule="auto"/>
        <w:jc w:val="both"/>
        <w:rPr>
          <w:rFonts w:ascii="Palatino Linotype" w:hAnsi="Palatino Linotype"/>
          <w:color w:val="FF0000"/>
          <w:sz w:val="18"/>
          <w:szCs w:val="18"/>
        </w:rPr>
      </w:pPr>
    </w:p>
    <w:p w:rsidR="007C4F21" w:rsidRDefault="00BD052E" w:rsidP="00BD052E">
      <w:pPr>
        <w:spacing w:line="240" w:lineRule="auto"/>
        <w:jc w:val="both"/>
        <w:rPr>
          <w:rFonts w:ascii="Palatino Linotype" w:hAnsi="Palatino Linotype"/>
          <w:sz w:val="18"/>
          <w:szCs w:val="18"/>
        </w:rPr>
      </w:pPr>
      <w:r w:rsidRPr="005F25C1">
        <w:rPr>
          <w:rFonts w:ascii="Palatino Linotype" w:hAnsi="Palatino Linotype"/>
          <w:color w:val="FF0000"/>
          <w:sz w:val="18"/>
          <w:szCs w:val="18"/>
        </w:rPr>
        <w:t xml:space="preserve">#1.5 </w:t>
      </w:r>
      <w:r w:rsidR="007C4F21" w:rsidRPr="005F25C1">
        <w:rPr>
          <w:rFonts w:ascii="Palatino Linotype" w:hAnsi="Palatino Linotype"/>
          <w:color w:val="FF0000"/>
          <w:sz w:val="18"/>
          <w:szCs w:val="18"/>
        </w:rPr>
        <w:t>‘However because acoustic space is limited and many acoustic parameters are correlated with one another, the amount of variation that can be used by signalers to encode different signature types is ultimately constrained.’  Why? It’s not in human speech, where speakers use a very narrow bandwidth and acoustic parameters are highly correlated</w:t>
      </w:r>
      <w:r w:rsidR="007C4F21" w:rsidRPr="005F25C1">
        <w:rPr>
          <w:rFonts w:ascii="Palatino Linotype" w:hAnsi="Palatino Linotype"/>
          <w:sz w:val="18"/>
          <w:szCs w:val="18"/>
        </w:rPr>
        <w:t xml:space="preserve">. </w:t>
      </w:r>
    </w:p>
    <w:p w:rsidR="0081731C" w:rsidRPr="005F25C1" w:rsidRDefault="0081731C" w:rsidP="00BD052E">
      <w:pPr>
        <w:spacing w:line="240" w:lineRule="auto"/>
        <w:jc w:val="both"/>
        <w:rPr>
          <w:rFonts w:ascii="Palatino Linotype" w:hAnsi="Palatino Linotype"/>
          <w:sz w:val="18"/>
          <w:szCs w:val="18"/>
        </w:rPr>
      </w:pPr>
      <w:commentRangeStart w:id="1"/>
      <w:r>
        <w:rPr>
          <w:rFonts w:ascii="Palatino Linotype" w:hAnsi="Palatino Linotype"/>
          <w:sz w:val="18"/>
          <w:szCs w:val="18"/>
        </w:rPr>
        <w:t xml:space="preserve">To our knowledge human speech is also limited (e.g. we only have a limited number of vowels and </w:t>
      </w:r>
      <w:r w:rsidRPr="005F25C1">
        <w:rPr>
          <w:rFonts w:ascii="Palatino Linotype" w:hAnsi="Palatino Linotype"/>
          <w:sz w:val="18"/>
          <w:szCs w:val="18"/>
        </w:rPr>
        <w:t>stop consonant</w:t>
      </w:r>
      <w:r>
        <w:rPr>
          <w:rFonts w:ascii="Palatino Linotype" w:hAnsi="Palatino Linotype"/>
          <w:sz w:val="18"/>
          <w:szCs w:val="18"/>
        </w:rPr>
        <w:t>). It’s the phonological and syntax combinations that make human language virtually unlimited.</w:t>
      </w:r>
      <w:commentRangeEnd w:id="1"/>
      <w:r>
        <w:rPr>
          <w:rStyle w:val="CommentReference"/>
        </w:rPr>
        <w:commentReference w:id="1"/>
      </w:r>
    </w:p>
    <w:p w:rsidR="007C4F21" w:rsidRPr="005F25C1" w:rsidRDefault="007C4F21" w:rsidP="00BD052E">
      <w:pPr>
        <w:spacing w:line="240" w:lineRule="auto"/>
        <w:jc w:val="both"/>
        <w:rPr>
          <w:rFonts w:ascii="Palatino Linotype" w:hAnsi="Palatino Linotype"/>
          <w:sz w:val="18"/>
          <w:szCs w:val="18"/>
        </w:rPr>
      </w:pPr>
    </w:p>
    <w:p w:rsidR="007C4F21" w:rsidRPr="005F25C1" w:rsidRDefault="00BD052E"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#1.5 </w:t>
      </w:r>
      <w:r w:rsidR="007C4F21" w:rsidRPr="005F25C1">
        <w:rPr>
          <w:rFonts w:ascii="Palatino Linotype" w:hAnsi="Palatino Linotype"/>
          <w:color w:val="FF0000"/>
          <w:sz w:val="18"/>
          <w:szCs w:val="18"/>
        </w:rPr>
        <w:t xml:space="preserve">‘there currently exist no studies that refer to it within a single call type.’ </w:t>
      </w:r>
    </w:p>
    <w:p w:rsidR="007C4F21" w:rsidRPr="005F25C1" w:rsidRDefault="007C4F21"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This, again, is simply wrong, both in the empirical details and in the claim that the ‘trade-off’ argument has never been proposed before. In fact, </w:t>
      </w:r>
      <w:proofErr w:type="spellStart"/>
      <w:r w:rsidRPr="005F25C1">
        <w:rPr>
          <w:rFonts w:ascii="Palatino Linotype" w:hAnsi="Palatino Linotype"/>
          <w:color w:val="FF0000"/>
          <w:sz w:val="18"/>
          <w:szCs w:val="18"/>
        </w:rPr>
        <w:t>Rendall</w:t>
      </w:r>
      <w:proofErr w:type="spellEnd"/>
      <w:r w:rsidRPr="005F25C1">
        <w:rPr>
          <w:rFonts w:ascii="Palatino Linotype" w:hAnsi="Palatino Linotype"/>
          <w:color w:val="FF0000"/>
          <w:sz w:val="18"/>
          <w:szCs w:val="18"/>
        </w:rPr>
        <w:t xml:space="preserve"> &amp; </w:t>
      </w:r>
      <w:proofErr w:type="spellStart"/>
      <w:r w:rsidRPr="005F25C1">
        <w:rPr>
          <w:rFonts w:ascii="Palatino Linotype" w:hAnsi="Palatino Linotype"/>
          <w:color w:val="FF0000"/>
          <w:sz w:val="18"/>
          <w:szCs w:val="18"/>
        </w:rPr>
        <w:t>Owren</w:t>
      </w:r>
      <w:proofErr w:type="spellEnd"/>
      <w:r w:rsidRPr="005F25C1">
        <w:rPr>
          <w:rFonts w:ascii="Palatino Linotype" w:hAnsi="Palatino Linotype"/>
          <w:color w:val="FF0000"/>
          <w:sz w:val="18"/>
          <w:szCs w:val="18"/>
        </w:rPr>
        <w:t xml:space="preserve"> have worked for years on the problem of how individual signalers simultaneously encode caller identity and context-specific variation in their calls. This is what has led them to argue that, in primates at least, individual identity is encoded primarily in formant structure whereas context-specific information is encoded in other acoustic parameters. They support this argument with extensive data on baboon grunts. </w:t>
      </w:r>
    </w:p>
    <w:p w:rsidR="00DC219C" w:rsidRPr="005F25C1" w:rsidRDefault="00DC219C" w:rsidP="00BD052E">
      <w:pPr>
        <w:spacing w:line="240" w:lineRule="auto"/>
        <w:jc w:val="both"/>
        <w:rPr>
          <w:rFonts w:ascii="Palatino Linotype" w:hAnsi="Palatino Linotype"/>
          <w:color w:val="FF0000"/>
          <w:sz w:val="18"/>
          <w:szCs w:val="18"/>
        </w:rPr>
      </w:pPr>
    </w:p>
    <w:p w:rsidR="007C4F21" w:rsidRPr="005F25C1" w:rsidRDefault="007C4F21" w:rsidP="00BD052E">
      <w:pPr>
        <w:spacing w:line="240" w:lineRule="auto"/>
        <w:jc w:val="both"/>
        <w:rPr>
          <w:rFonts w:ascii="Palatino Linotype" w:hAnsi="Palatino Linotype"/>
          <w:sz w:val="18"/>
          <w:szCs w:val="18"/>
        </w:rPr>
      </w:pPr>
    </w:p>
    <w:p w:rsidR="007C4F21" w:rsidRDefault="00BD052E"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#1.6 </w:t>
      </w:r>
      <w:r w:rsidR="007C4F21" w:rsidRPr="005F25C1">
        <w:rPr>
          <w:rFonts w:ascii="Palatino Linotype" w:hAnsi="Palatino Linotype"/>
          <w:color w:val="FF0000"/>
          <w:sz w:val="18"/>
          <w:szCs w:val="18"/>
        </w:rPr>
        <w:t xml:space="preserve">Further, when Green presented his original data on Japanese macaque coos, he was criticized in a subsequent paper by </w:t>
      </w:r>
      <w:proofErr w:type="spellStart"/>
      <w:r w:rsidR="007C4F21" w:rsidRPr="005F25C1">
        <w:rPr>
          <w:rFonts w:ascii="Palatino Linotype" w:hAnsi="Palatino Linotype"/>
          <w:color w:val="FF0000"/>
          <w:sz w:val="18"/>
          <w:szCs w:val="18"/>
        </w:rPr>
        <w:t>Lillehei</w:t>
      </w:r>
      <w:proofErr w:type="spellEnd"/>
      <w:r w:rsidR="007C4F21" w:rsidRPr="005F25C1">
        <w:rPr>
          <w:rFonts w:ascii="Palatino Linotype" w:hAnsi="Palatino Linotype"/>
          <w:color w:val="FF0000"/>
          <w:sz w:val="18"/>
          <w:szCs w:val="18"/>
        </w:rPr>
        <w:t xml:space="preserve"> &amp; </w:t>
      </w:r>
      <w:proofErr w:type="spellStart"/>
      <w:r w:rsidR="007C4F21" w:rsidRPr="005F25C1">
        <w:rPr>
          <w:rFonts w:ascii="Palatino Linotype" w:hAnsi="Palatino Linotype"/>
          <w:color w:val="FF0000"/>
          <w:sz w:val="18"/>
          <w:szCs w:val="18"/>
        </w:rPr>
        <w:t>Snowdon</w:t>
      </w:r>
      <w:proofErr w:type="spellEnd"/>
      <w:r w:rsidR="007C4F21" w:rsidRPr="005F25C1">
        <w:rPr>
          <w:rFonts w:ascii="Palatino Linotype" w:hAnsi="Palatino Linotype"/>
          <w:color w:val="FF0000"/>
          <w:sz w:val="18"/>
          <w:szCs w:val="18"/>
        </w:rPr>
        <w:t xml:space="preserve">, who emphasized the importance of controlling for individual variation and looking simultaneously at the encoding of caller ID and context. </w:t>
      </w:r>
    </w:p>
    <w:p w:rsidR="0087536C" w:rsidRPr="0087536C" w:rsidRDefault="0087536C" w:rsidP="00BD052E">
      <w:pPr>
        <w:spacing w:line="240" w:lineRule="auto"/>
        <w:jc w:val="both"/>
        <w:rPr>
          <w:rFonts w:ascii="Palatino Linotype" w:hAnsi="Palatino Linotype"/>
          <w:color w:val="000000" w:themeColor="text1"/>
          <w:sz w:val="18"/>
          <w:szCs w:val="18"/>
        </w:rPr>
      </w:pPr>
      <w:r>
        <w:rPr>
          <w:rFonts w:ascii="Palatino Linotype" w:hAnsi="Palatino Linotype"/>
          <w:color w:val="000000" w:themeColor="text1"/>
          <w:sz w:val="18"/>
          <w:szCs w:val="18"/>
        </w:rPr>
        <w:t xml:space="preserve">In our study we did not control for individual variation while looking at the behavioral context. We used </w:t>
      </w:r>
      <w:proofErr w:type="spellStart"/>
      <w:r>
        <w:rPr>
          <w:rFonts w:ascii="Palatino Linotype" w:hAnsi="Palatino Linotype"/>
          <w:color w:val="000000" w:themeColor="text1"/>
          <w:sz w:val="18"/>
          <w:szCs w:val="18"/>
        </w:rPr>
        <w:t>pDFA’s</w:t>
      </w:r>
      <w:proofErr w:type="spellEnd"/>
      <w:r>
        <w:rPr>
          <w:rFonts w:ascii="Palatino Linotype" w:hAnsi="Palatino Linotype"/>
          <w:color w:val="000000" w:themeColor="text1"/>
          <w:sz w:val="18"/>
          <w:szCs w:val="18"/>
        </w:rPr>
        <w:t xml:space="preserve"> to control for the fact that we have multiple calls of the same individual (</w:t>
      </w:r>
      <w:proofErr w:type="spellStart"/>
      <w:r>
        <w:rPr>
          <w:rFonts w:ascii="Palatino Linotype" w:hAnsi="Palatino Linotype"/>
          <w:color w:val="000000" w:themeColor="text1"/>
          <w:sz w:val="18"/>
          <w:szCs w:val="18"/>
        </w:rPr>
        <w:t>Mundry</w:t>
      </w:r>
      <w:proofErr w:type="spellEnd"/>
      <w:r>
        <w:rPr>
          <w:rFonts w:ascii="Palatino Linotype" w:hAnsi="Palatino Linotype"/>
          <w:color w:val="000000" w:themeColor="text1"/>
          <w:sz w:val="18"/>
          <w:szCs w:val="18"/>
        </w:rPr>
        <w:t xml:space="preserve"> et al 2007).  Because banded mongoose encode the individuality in a temporally separated part of the close call controlling for behaviour is not needed to check for individually. T</w:t>
      </w:r>
      <w:r w:rsidR="00612BBE">
        <w:rPr>
          <w:rFonts w:ascii="Palatino Linotype" w:hAnsi="Palatino Linotype"/>
          <w:color w:val="000000" w:themeColor="text1"/>
          <w:sz w:val="18"/>
          <w:szCs w:val="18"/>
        </w:rPr>
        <w:t>his</w:t>
      </w:r>
      <w:r w:rsidRPr="0087536C">
        <w:rPr>
          <w:rFonts w:ascii="Palatino Linotype" w:hAnsi="Palatino Linotype"/>
          <w:color w:val="000000" w:themeColor="text1"/>
          <w:sz w:val="18"/>
          <w:szCs w:val="18"/>
        </w:rPr>
        <w:t xml:space="preserve"> identity cue integrated as a discrete element within a single call t</w:t>
      </w:r>
      <w:r w:rsidR="00612BBE">
        <w:rPr>
          <w:rFonts w:ascii="Palatino Linotype" w:hAnsi="Palatino Linotype"/>
          <w:color w:val="000000" w:themeColor="text1"/>
          <w:sz w:val="18"/>
          <w:szCs w:val="18"/>
        </w:rPr>
        <w:t xml:space="preserve">hat is independent from context is one of our main findings. </w:t>
      </w:r>
    </w:p>
    <w:p w:rsidR="007C4F21" w:rsidRPr="005F25C1" w:rsidRDefault="007C4F21" w:rsidP="00BD052E">
      <w:pPr>
        <w:spacing w:line="240" w:lineRule="auto"/>
        <w:jc w:val="both"/>
        <w:rPr>
          <w:rFonts w:ascii="Palatino Linotype" w:hAnsi="Palatino Linotype"/>
          <w:sz w:val="18"/>
          <w:szCs w:val="18"/>
        </w:rPr>
      </w:pPr>
    </w:p>
    <w:p w:rsidR="007C4F21" w:rsidRPr="005F25C1" w:rsidRDefault="00BD052E"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#1.7 </w:t>
      </w:r>
      <w:proofErr w:type="gramStart"/>
      <w:r w:rsidR="007C4F21" w:rsidRPr="005F25C1">
        <w:rPr>
          <w:rFonts w:ascii="Palatino Linotype" w:hAnsi="Palatino Linotype"/>
          <w:color w:val="FF0000"/>
          <w:sz w:val="18"/>
          <w:szCs w:val="18"/>
        </w:rPr>
        <w:t>Finally</w:t>
      </w:r>
      <w:proofErr w:type="gramEnd"/>
      <w:r w:rsidR="007C4F21" w:rsidRPr="005F25C1">
        <w:rPr>
          <w:rFonts w:ascii="Palatino Linotype" w:hAnsi="Palatino Linotype"/>
          <w:color w:val="FF0000"/>
          <w:sz w:val="18"/>
          <w:szCs w:val="18"/>
        </w:rPr>
        <w:t xml:space="preserve">, it’s not at all clear why you are making this claim without mentioning </w:t>
      </w:r>
      <w:proofErr w:type="spellStart"/>
      <w:r w:rsidR="007C4F21" w:rsidRPr="005F25C1">
        <w:rPr>
          <w:rFonts w:ascii="Palatino Linotype" w:hAnsi="Palatino Linotype"/>
          <w:color w:val="FF0000"/>
          <w:sz w:val="18"/>
          <w:szCs w:val="18"/>
        </w:rPr>
        <w:t>Manser’s</w:t>
      </w:r>
      <w:proofErr w:type="spellEnd"/>
      <w:r w:rsidR="007C4F21" w:rsidRPr="005F25C1">
        <w:rPr>
          <w:rFonts w:ascii="Palatino Linotype" w:hAnsi="Palatino Linotype"/>
          <w:color w:val="FF0000"/>
          <w:sz w:val="18"/>
          <w:szCs w:val="18"/>
        </w:rPr>
        <w:t xml:space="preserve"> work on </w:t>
      </w:r>
      <w:proofErr w:type="spellStart"/>
      <w:r w:rsidR="007C4F21" w:rsidRPr="005F25C1">
        <w:rPr>
          <w:rFonts w:ascii="Palatino Linotype" w:hAnsi="Palatino Linotype"/>
          <w:color w:val="FF0000"/>
          <w:sz w:val="18"/>
          <w:szCs w:val="18"/>
        </w:rPr>
        <w:t>meerkats</w:t>
      </w:r>
      <w:proofErr w:type="spellEnd"/>
      <w:r w:rsidR="007C4F21" w:rsidRPr="005F25C1">
        <w:rPr>
          <w:rFonts w:ascii="Palatino Linotype" w:hAnsi="Palatino Linotype"/>
          <w:color w:val="FF0000"/>
          <w:sz w:val="18"/>
          <w:szCs w:val="18"/>
        </w:rPr>
        <w:t xml:space="preserve"> alarm calls, where two types of information are simultaneously encoded in a single vocalization. </w:t>
      </w:r>
    </w:p>
    <w:p w:rsidR="007C4F21" w:rsidRPr="005F25C1" w:rsidRDefault="00BD052E" w:rsidP="0045113C">
      <w:pPr>
        <w:spacing w:line="240" w:lineRule="auto"/>
        <w:jc w:val="both"/>
        <w:rPr>
          <w:rFonts w:ascii="Palatino Linotype" w:hAnsi="Palatino Linotype"/>
          <w:sz w:val="18"/>
          <w:szCs w:val="18"/>
        </w:rPr>
      </w:pPr>
      <w:r w:rsidRPr="005F25C1">
        <w:rPr>
          <w:rFonts w:ascii="Palatino Linotype" w:hAnsi="Palatino Linotype"/>
          <w:color w:val="000000" w:themeColor="text1"/>
          <w:sz w:val="18"/>
          <w:szCs w:val="18"/>
        </w:rPr>
        <w:t xml:space="preserve">We do not think that the </w:t>
      </w:r>
      <w:proofErr w:type="spellStart"/>
      <w:r w:rsidRPr="005F25C1">
        <w:rPr>
          <w:rFonts w:ascii="Palatino Linotype" w:hAnsi="Palatino Linotype"/>
          <w:color w:val="000000" w:themeColor="text1"/>
          <w:sz w:val="18"/>
          <w:szCs w:val="18"/>
        </w:rPr>
        <w:t>Manser’s</w:t>
      </w:r>
      <w:proofErr w:type="spellEnd"/>
      <w:r w:rsidRPr="005F25C1">
        <w:rPr>
          <w:rFonts w:ascii="Palatino Linotype" w:hAnsi="Palatino Linotype"/>
          <w:color w:val="000000" w:themeColor="text1"/>
          <w:sz w:val="18"/>
          <w:szCs w:val="18"/>
        </w:rPr>
        <w:t xml:space="preserve"> work on </w:t>
      </w:r>
      <w:proofErr w:type="spellStart"/>
      <w:r w:rsidRPr="005F25C1">
        <w:rPr>
          <w:rFonts w:ascii="Palatino Linotype" w:hAnsi="Palatino Linotype"/>
          <w:color w:val="000000" w:themeColor="text1"/>
          <w:sz w:val="18"/>
          <w:szCs w:val="18"/>
        </w:rPr>
        <w:t>meerkat</w:t>
      </w:r>
      <w:proofErr w:type="spellEnd"/>
      <w:r w:rsidRPr="005F25C1">
        <w:rPr>
          <w:rFonts w:ascii="Palatino Linotype" w:hAnsi="Palatino Linotype"/>
          <w:color w:val="000000" w:themeColor="text1"/>
          <w:sz w:val="18"/>
          <w:szCs w:val="18"/>
        </w:rPr>
        <w:t xml:space="preserve"> alarm calls is applicable to the work we present here.  </w:t>
      </w:r>
    </w:p>
    <w:p w:rsidR="0045113C" w:rsidRPr="005F25C1" w:rsidRDefault="0045113C" w:rsidP="00BD052E">
      <w:pPr>
        <w:spacing w:line="240" w:lineRule="auto"/>
        <w:jc w:val="both"/>
        <w:rPr>
          <w:rFonts w:ascii="Palatino Linotype" w:hAnsi="Palatino Linotype"/>
          <w:sz w:val="18"/>
          <w:szCs w:val="18"/>
        </w:rPr>
      </w:pPr>
    </w:p>
    <w:p w:rsidR="0045113C" w:rsidRPr="005F25C1" w:rsidRDefault="0045113C" w:rsidP="00BD052E">
      <w:pPr>
        <w:spacing w:line="240" w:lineRule="auto"/>
        <w:jc w:val="both"/>
        <w:rPr>
          <w:rFonts w:ascii="Palatino Linotype" w:hAnsi="Palatino Linotype"/>
          <w:sz w:val="18"/>
          <w:szCs w:val="18"/>
        </w:rPr>
      </w:pPr>
    </w:p>
    <w:p w:rsidR="0045113C" w:rsidRDefault="0045113C"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#1.8 </w:t>
      </w:r>
      <w:proofErr w:type="gramStart"/>
      <w:r w:rsidRPr="005F25C1">
        <w:rPr>
          <w:rFonts w:ascii="Palatino Linotype" w:hAnsi="Palatino Linotype"/>
          <w:color w:val="FF0000"/>
          <w:sz w:val="18"/>
          <w:szCs w:val="18"/>
        </w:rPr>
        <w:t>The</w:t>
      </w:r>
      <w:proofErr w:type="gramEnd"/>
      <w:r w:rsidRPr="005F25C1">
        <w:rPr>
          <w:rFonts w:ascii="Palatino Linotype" w:hAnsi="Palatino Linotype"/>
          <w:color w:val="FF0000"/>
          <w:sz w:val="18"/>
          <w:szCs w:val="18"/>
        </w:rPr>
        <w:t xml:space="preserve"> idea that t</w:t>
      </w:r>
      <w:r w:rsidR="00612BBE">
        <w:rPr>
          <w:rFonts w:ascii="Palatino Linotype" w:hAnsi="Palatino Linotype"/>
          <w:color w:val="FF0000"/>
          <w:sz w:val="18"/>
          <w:szCs w:val="18"/>
        </w:rPr>
        <w:t xml:space="preserve">he data presented here are </w:t>
      </w:r>
      <w:proofErr w:type="spellStart"/>
      <w:r w:rsidR="00612BBE">
        <w:rPr>
          <w:rFonts w:ascii="Palatino Linotype" w:hAnsi="Palatino Linotype"/>
          <w:color w:val="FF0000"/>
          <w:sz w:val="18"/>
          <w:szCs w:val="18"/>
        </w:rPr>
        <w:t>the</w:t>
      </w:r>
      <w:proofErr w:type="spellEnd"/>
      <w:r w:rsidR="00612BBE">
        <w:rPr>
          <w:rFonts w:ascii="Palatino Linotype" w:hAnsi="Palatino Linotype"/>
          <w:color w:val="FF0000"/>
          <w:sz w:val="18"/>
          <w:szCs w:val="18"/>
        </w:rPr>
        <w:t xml:space="preserve"> ‘first of their kind’</w:t>
      </w:r>
      <w:r w:rsidRPr="005F25C1">
        <w:rPr>
          <w:rFonts w:ascii="Palatino Linotype" w:hAnsi="Palatino Linotype"/>
          <w:color w:val="FF0000"/>
          <w:sz w:val="18"/>
          <w:szCs w:val="18"/>
        </w:rPr>
        <w:t xml:space="preserve"> is simply wrong. It greatly distracts from the paper.</w:t>
      </w:r>
    </w:p>
    <w:p w:rsidR="003933F3" w:rsidRDefault="00612BBE" w:rsidP="00612BBE">
      <w:pPr>
        <w:spacing w:line="240" w:lineRule="auto"/>
        <w:jc w:val="both"/>
        <w:rPr>
          <w:rFonts w:ascii="Palatino Linotype" w:hAnsi="Palatino Linotype"/>
          <w:sz w:val="18"/>
          <w:szCs w:val="18"/>
        </w:rPr>
      </w:pPr>
      <w:r>
        <w:rPr>
          <w:rFonts w:ascii="Palatino Linotype" w:hAnsi="Palatino Linotype"/>
          <w:color w:val="000000" w:themeColor="text1"/>
          <w:sz w:val="18"/>
          <w:szCs w:val="18"/>
        </w:rPr>
        <w:t>We hope that with the slight adaptation of the scope and wording in becomes clear that the close call of the banded mongoose and how the multiple signatures are encoded does provide some unique findings. Or as stated in the discussion “</w:t>
      </w:r>
      <w:proofErr w:type="gramStart"/>
      <w:r w:rsidRPr="00612BBE">
        <w:rPr>
          <w:rFonts w:ascii="Palatino Linotype" w:hAnsi="Palatino Linotype"/>
          <w:sz w:val="18"/>
          <w:szCs w:val="18"/>
        </w:rPr>
        <w:t>The</w:t>
      </w:r>
      <w:proofErr w:type="gramEnd"/>
      <w:r w:rsidRPr="00612BBE">
        <w:rPr>
          <w:rFonts w:ascii="Palatino Linotype" w:hAnsi="Palatino Linotype"/>
          <w:sz w:val="18"/>
          <w:szCs w:val="18"/>
        </w:rPr>
        <w:t xml:space="preserve"> temporally segmented fashion in which banded mongoose encode multiple cues into the single syllable close call mimics this system.} Moreover, our study provides the first example of a discrete individual `element' in a graded call containing information regarding individuality.</w:t>
      </w:r>
      <w:r>
        <w:rPr>
          <w:rFonts w:ascii="Palatino Linotype" w:hAnsi="Palatino Linotype"/>
          <w:sz w:val="18"/>
          <w:szCs w:val="18"/>
        </w:rPr>
        <w:t>” See responses to reviewer 5 for details.</w:t>
      </w:r>
    </w:p>
    <w:p w:rsidR="003933F3" w:rsidRDefault="003933F3">
      <w:pPr>
        <w:spacing w:line="240" w:lineRule="auto"/>
        <w:rPr>
          <w:rFonts w:ascii="Palatino Linotype" w:hAnsi="Palatino Linotype"/>
          <w:sz w:val="18"/>
          <w:szCs w:val="18"/>
        </w:rPr>
      </w:pPr>
      <w:r>
        <w:rPr>
          <w:rFonts w:ascii="Palatino Linotype" w:hAnsi="Palatino Linotype"/>
          <w:sz w:val="18"/>
          <w:szCs w:val="18"/>
        </w:rPr>
        <w:br w:type="page"/>
      </w:r>
    </w:p>
    <w:p w:rsidR="007C4F21" w:rsidRPr="005F25C1" w:rsidRDefault="007C4F21" w:rsidP="00BD052E">
      <w:pPr>
        <w:spacing w:line="240" w:lineRule="auto"/>
        <w:jc w:val="both"/>
        <w:rPr>
          <w:rFonts w:ascii="Palatino Linotype" w:hAnsi="Palatino Linotype"/>
          <w:b/>
          <w:color w:val="000000" w:themeColor="text1"/>
          <w:sz w:val="18"/>
          <w:szCs w:val="18"/>
        </w:rPr>
      </w:pPr>
      <w:r w:rsidRPr="005F25C1">
        <w:rPr>
          <w:rFonts w:ascii="Palatino Linotype" w:hAnsi="Palatino Linotype"/>
          <w:b/>
          <w:color w:val="000000" w:themeColor="text1"/>
          <w:sz w:val="18"/>
          <w:szCs w:val="18"/>
        </w:rPr>
        <w:lastRenderedPageBreak/>
        <w:t>Detailed responses to Reviewer #2</w:t>
      </w:r>
    </w:p>
    <w:p w:rsidR="007C4F21" w:rsidRPr="005F25C1" w:rsidRDefault="00DC219C"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#2.1 </w:t>
      </w:r>
      <w:proofErr w:type="gramStart"/>
      <w:r w:rsidRPr="005F25C1">
        <w:rPr>
          <w:rFonts w:ascii="Palatino Linotype" w:hAnsi="Palatino Linotype"/>
          <w:color w:val="FF0000"/>
          <w:sz w:val="18"/>
          <w:szCs w:val="18"/>
        </w:rPr>
        <w:t>The</w:t>
      </w:r>
      <w:proofErr w:type="gramEnd"/>
      <w:r w:rsidRPr="005F25C1">
        <w:rPr>
          <w:rFonts w:ascii="Palatino Linotype" w:hAnsi="Palatino Linotype"/>
          <w:color w:val="FF0000"/>
          <w:sz w:val="18"/>
          <w:szCs w:val="18"/>
        </w:rPr>
        <w:t xml:space="preserve"> authors emphasize the paper’s novelty by repeatedly stating that it is the first example of an animal encoding multiple signatures into different elements of a single type of signal. Yet, they provide examples of two other well-studied systems that also encode multiple signatures into a single signal. White-crowned sparrows encode individual identity and group membership into temporally separated elements of a single song (this paper specifically discusses </w:t>
      </w:r>
      <w:proofErr w:type="spellStart"/>
      <w:r w:rsidRPr="005F25C1">
        <w:rPr>
          <w:rFonts w:ascii="Palatino Linotype" w:hAnsi="Palatino Linotype"/>
          <w:color w:val="FF0000"/>
          <w:sz w:val="18"/>
          <w:szCs w:val="18"/>
        </w:rPr>
        <w:t>Marler’s</w:t>
      </w:r>
      <w:proofErr w:type="spellEnd"/>
      <w:r w:rsidRPr="005F25C1">
        <w:rPr>
          <w:rFonts w:ascii="Palatino Linotype" w:hAnsi="Palatino Linotype"/>
          <w:color w:val="FF0000"/>
          <w:sz w:val="18"/>
          <w:szCs w:val="18"/>
        </w:rPr>
        <w:t xml:space="preserve"> segregation of information hypothesis)</w:t>
      </w:r>
      <w:proofErr w:type="gramStart"/>
      <w:r w:rsidRPr="005F25C1">
        <w:rPr>
          <w:rFonts w:ascii="Palatino Linotype" w:hAnsi="Palatino Linotype"/>
          <w:color w:val="FF0000"/>
          <w:sz w:val="18"/>
          <w:szCs w:val="18"/>
        </w:rPr>
        <w:t>,</w:t>
      </w:r>
      <w:proofErr w:type="gramEnd"/>
      <w:r w:rsidRPr="005F25C1">
        <w:rPr>
          <w:rFonts w:ascii="Palatino Linotype" w:hAnsi="Palatino Linotype"/>
          <w:color w:val="FF0000"/>
          <w:sz w:val="18"/>
          <w:szCs w:val="18"/>
        </w:rPr>
        <w:t xml:space="preserve"> whereas </w:t>
      </w:r>
      <w:proofErr w:type="spellStart"/>
      <w:r w:rsidRPr="005F25C1">
        <w:rPr>
          <w:rFonts w:ascii="Palatino Linotype" w:hAnsi="Palatino Linotype"/>
          <w:color w:val="FF0000"/>
          <w:sz w:val="18"/>
          <w:szCs w:val="18"/>
        </w:rPr>
        <w:t>túngara</w:t>
      </w:r>
      <w:proofErr w:type="spellEnd"/>
      <w:r w:rsidRPr="005F25C1">
        <w:rPr>
          <w:rFonts w:ascii="Palatino Linotype" w:hAnsi="Palatino Linotype"/>
          <w:color w:val="FF0000"/>
          <w:sz w:val="18"/>
          <w:szCs w:val="18"/>
        </w:rPr>
        <w:t xml:space="preserve"> frogs encode species identity and individual quality into contiguous, and often partially overlapping, elements of a single advertisement call. Another example is provided by meadow pipits, which encode individual identity into the beginning of their song and species identity into the end of their song (</w:t>
      </w:r>
      <w:proofErr w:type="spellStart"/>
      <w:r w:rsidRPr="005F25C1">
        <w:rPr>
          <w:rFonts w:ascii="Palatino Linotype" w:hAnsi="Palatino Linotype"/>
          <w:color w:val="FF0000"/>
          <w:sz w:val="18"/>
          <w:szCs w:val="18"/>
        </w:rPr>
        <w:t>Elfström</w:t>
      </w:r>
      <w:proofErr w:type="spellEnd"/>
      <w:r w:rsidRPr="005F25C1">
        <w:rPr>
          <w:rFonts w:ascii="Palatino Linotype" w:hAnsi="Palatino Linotype"/>
          <w:color w:val="FF0000"/>
          <w:sz w:val="18"/>
          <w:szCs w:val="18"/>
        </w:rPr>
        <w:t xml:space="preserve"> 1990 </w:t>
      </w:r>
      <w:proofErr w:type="spellStart"/>
      <w:r w:rsidRPr="005F25C1">
        <w:rPr>
          <w:rFonts w:ascii="Palatino Linotype" w:hAnsi="Palatino Linotype"/>
          <w:color w:val="FF0000"/>
          <w:sz w:val="18"/>
          <w:szCs w:val="18"/>
        </w:rPr>
        <w:t>Anim</w:t>
      </w:r>
      <w:proofErr w:type="spellEnd"/>
      <w:r w:rsidRPr="005F25C1">
        <w:rPr>
          <w:rFonts w:ascii="Palatino Linotype" w:hAnsi="Palatino Linotype"/>
          <w:color w:val="FF0000"/>
          <w:sz w:val="18"/>
          <w:szCs w:val="18"/>
        </w:rPr>
        <w:t xml:space="preserve"> </w:t>
      </w:r>
      <w:proofErr w:type="spellStart"/>
      <w:r w:rsidRPr="005F25C1">
        <w:rPr>
          <w:rFonts w:ascii="Palatino Linotype" w:hAnsi="Palatino Linotype"/>
          <w:color w:val="FF0000"/>
          <w:sz w:val="18"/>
          <w:szCs w:val="18"/>
        </w:rPr>
        <w:t>Behav</w:t>
      </w:r>
      <w:proofErr w:type="spellEnd"/>
      <w:r w:rsidRPr="005F25C1">
        <w:rPr>
          <w:rFonts w:ascii="Palatino Linotype" w:hAnsi="Palatino Linotype"/>
          <w:color w:val="FF0000"/>
          <w:sz w:val="18"/>
          <w:szCs w:val="18"/>
        </w:rPr>
        <w:t xml:space="preserve"> 40:786-788). The authors should state clearly how their findings are different from those of these other studies. Is it because this is the first example in a mammal, because the elements containing the signatures are contiguous (i.e., not temporally separated, as they are in bird song), or because the other examples aren’t considered a ‘single call type’? The whine and chuck series of the </w:t>
      </w:r>
      <w:proofErr w:type="spellStart"/>
      <w:r w:rsidRPr="005F25C1">
        <w:rPr>
          <w:rFonts w:ascii="Palatino Linotype" w:hAnsi="Palatino Linotype"/>
          <w:color w:val="FF0000"/>
          <w:sz w:val="18"/>
          <w:szCs w:val="18"/>
        </w:rPr>
        <w:t>túngara</w:t>
      </w:r>
      <w:proofErr w:type="spellEnd"/>
      <w:r w:rsidRPr="005F25C1">
        <w:rPr>
          <w:rFonts w:ascii="Palatino Linotype" w:hAnsi="Palatino Linotype"/>
          <w:color w:val="FF0000"/>
          <w:sz w:val="18"/>
          <w:szCs w:val="18"/>
        </w:rPr>
        <w:t xml:space="preserve"> frog’s advertisement call would certainly qualify as a single signal, and most ornithologists would also consider the song of the white-crowned sparrow and the meadow pipit to be a single signal, despite having multiple temporally separated elements, such as trills and note complexes. This does not diminish the value of the current study, but the differences between it and these other studies should be stated more clearly. </w:t>
      </w:r>
    </w:p>
    <w:p w:rsidR="00C66BF6" w:rsidRDefault="00612BBE" w:rsidP="00BD052E">
      <w:pPr>
        <w:spacing w:line="240" w:lineRule="auto"/>
        <w:jc w:val="both"/>
        <w:rPr>
          <w:rFonts w:ascii="Palatino Linotype" w:hAnsi="Palatino Linotype"/>
          <w:color w:val="000000" w:themeColor="text1"/>
          <w:sz w:val="18"/>
          <w:szCs w:val="18"/>
        </w:rPr>
      </w:pPr>
      <w:r>
        <w:rPr>
          <w:rFonts w:ascii="Palatino Linotype" w:hAnsi="Palatino Linotype"/>
          <w:color w:val="000000" w:themeColor="text1"/>
          <w:sz w:val="18"/>
          <w:szCs w:val="18"/>
        </w:rPr>
        <w:t xml:space="preserve">As pointed out by reviewer 5 the uniqueness of the banded mongoose close call is the within-syllable encoding. We acknowledge that this was not clear in the original manuscript and </w:t>
      </w:r>
      <w:r w:rsidR="00C66BF6">
        <w:rPr>
          <w:rFonts w:ascii="Palatino Linotype" w:hAnsi="Palatino Linotype"/>
          <w:color w:val="000000" w:themeColor="text1"/>
          <w:sz w:val="18"/>
          <w:szCs w:val="18"/>
        </w:rPr>
        <w:t>we adapted the manuscript to clarify this. (</w:t>
      </w:r>
      <w:proofErr w:type="gramStart"/>
      <w:r w:rsidR="00C66BF6">
        <w:rPr>
          <w:rFonts w:ascii="Palatino Linotype" w:hAnsi="Palatino Linotype"/>
          <w:color w:val="000000" w:themeColor="text1"/>
          <w:sz w:val="18"/>
          <w:szCs w:val="18"/>
        </w:rPr>
        <w:t>see</w:t>
      </w:r>
      <w:proofErr w:type="gramEnd"/>
      <w:r w:rsidR="00C66BF6">
        <w:rPr>
          <w:rFonts w:ascii="Palatino Linotype" w:hAnsi="Palatino Linotype"/>
          <w:color w:val="000000" w:themeColor="text1"/>
          <w:sz w:val="18"/>
          <w:szCs w:val="18"/>
        </w:rPr>
        <w:t xml:space="preserve"> responses to reviewer 5 for details). </w:t>
      </w:r>
    </w:p>
    <w:p w:rsidR="00C66BF6" w:rsidRDefault="00C66BF6" w:rsidP="00BD052E">
      <w:pPr>
        <w:spacing w:line="240" w:lineRule="auto"/>
        <w:jc w:val="both"/>
        <w:rPr>
          <w:rFonts w:ascii="Palatino Linotype" w:hAnsi="Palatino Linotype"/>
          <w:color w:val="000000" w:themeColor="text1"/>
          <w:sz w:val="18"/>
          <w:szCs w:val="18"/>
        </w:rPr>
      </w:pPr>
    </w:p>
    <w:p w:rsidR="007C4F21" w:rsidRPr="005F25C1" w:rsidRDefault="00DC219C"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#2.2</w:t>
      </w:r>
      <w:r w:rsidR="007C4F21" w:rsidRPr="005F25C1">
        <w:rPr>
          <w:rFonts w:ascii="Palatino Linotype" w:hAnsi="Palatino Linotype"/>
          <w:color w:val="FF0000"/>
          <w:sz w:val="18"/>
          <w:szCs w:val="18"/>
        </w:rPr>
        <w:t xml:space="preserve"> I applaud the authors for using a permuted </w:t>
      </w:r>
      <w:proofErr w:type="spellStart"/>
      <w:r w:rsidR="007C4F21" w:rsidRPr="005F25C1">
        <w:rPr>
          <w:rFonts w:ascii="Palatino Linotype" w:hAnsi="Palatino Linotype"/>
          <w:color w:val="FF0000"/>
          <w:sz w:val="18"/>
          <w:szCs w:val="18"/>
        </w:rPr>
        <w:t>discriminant</w:t>
      </w:r>
      <w:proofErr w:type="spellEnd"/>
      <w:r w:rsidR="007C4F21" w:rsidRPr="005F25C1">
        <w:rPr>
          <w:rFonts w:ascii="Palatino Linotype" w:hAnsi="Palatino Linotype"/>
          <w:color w:val="FF0000"/>
          <w:sz w:val="18"/>
          <w:szCs w:val="18"/>
        </w:rPr>
        <w:t xml:space="preserve"> function analysis (</w:t>
      </w:r>
      <w:proofErr w:type="spellStart"/>
      <w:r w:rsidR="007C4F21" w:rsidRPr="005F25C1">
        <w:rPr>
          <w:rFonts w:ascii="Palatino Linotype" w:hAnsi="Palatino Linotype"/>
          <w:color w:val="FF0000"/>
          <w:sz w:val="18"/>
          <w:szCs w:val="18"/>
        </w:rPr>
        <w:t>pDFA</w:t>
      </w:r>
      <w:proofErr w:type="spellEnd"/>
      <w:r w:rsidR="007C4F21" w:rsidRPr="005F25C1">
        <w:rPr>
          <w:rFonts w:ascii="Palatino Linotype" w:hAnsi="Palatino Linotype"/>
          <w:color w:val="FF0000"/>
          <w:sz w:val="18"/>
          <w:szCs w:val="18"/>
        </w:rPr>
        <w:t>) that properly accounts for non-independence among multiple calls from the same individuals… This is very rare in animal behaviour research, and is one of the greatest strengths of the current paper. Although I have no concerns about the general statistical approach, I do have some suggestions to help clarify the description of the statistical methods….</w:t>
      </w:r>
    </w:p>
    <w:p w:rsidR="007C4F21" w:rsidRPr="005F25C1" w:rsidRDefault="007C4F21" w:rsidP="00BD052E">
      <w:pPr>
        <w:spacing w:line="240" w:lineRule="auto"/>
        <w:jc w:val="both"/>
        <w:rPr>
          <w:rFonts w:ascii="Palatino Linotype" w:hAnsi="Palatino Linotype"/>
          <w:sz w:val="18"/>
          <w:szCs w:val="18"/>
        </w:rPr>
      </w:pPr>
    </w:p>
    <w:p w:rsidR="007C4F21" w:rsidRPr="005F25C1" w:rsidRDefault="00DC219C"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#2.2a </w:t>
      </w:r>
      <w:r w:rsidR="007C4F21" w:rsidRPr="005F25C1">
        <w:rPr>
          <w:rFonts w:ascii="Palatino Linotype" w:hAnsi="Palatino Linotype"/>
          <w:color w:val="FF0000"/>
          <w:sz w:val="18"/>
          <w:szCs w:val="18"/>
        </w:rPr>
        <w:t xml:space="preserve">First, the purpose of the linear mixed model is a bit unclear. Was it performed solely for the purpose of calculating variance inflation factors and obtaining a subset of acoustic parameters that was free from </w:t>
      </w:r>
      <w:proofErr w:type="spellStart"/>
      <w:r w:rsidR="007C4F21" w:rsidRPr="005F25C1">
        <w:rPr>
          <w:rFonts w:ascii="Palatino Linotype" w:hAnsi="Palatino Linotype"/>
          <w:color w:val="FF0000"/>
          <w:sz w:val="18"/>
          <w:szCs w:val="18"/>
        </w:rPr>
        <w:t>multicollinearity</w:t>
      </w:r>
      <w:proofErr w:type="spellEnd"/>
      <w:r w:rsidR="007C4F21" w:rsidRPr="005F25C1">
        <w:rPr>
          <w:rFonts w:ascii="Palatino Linotype" w:hAnsi="Palatino Linotype"/>
          <w:color w:val="FF0000"/>
          <w:sz w:val="18"/>
          <w:szCs w:val="18"/>
        </w:rPr>
        <w:t xml:space="preserve"> for use in the </w:t>
      </w:r>
      <w:proofErr w:type="spellStart"/>
      <w:r w:rsidR="007C4F21" w:rsidRPr="005F25C1">
        <w:rPr>
          <w:rFonts w:ascii="Palatino Linotype" w:hAnsi="Palatino Linotype"/>
          <w:color w:val="FF0000"/>
          <w:sz w:val="18"/>
          <w:szCs w:val="18"/>
        </w:rPr>
        <w:t>pDFA</w:t>
      </w:r>
      <w:proofErr w:type="spellEnd"/>
      <w:r w:rsidR="007C4F21" w:rsidRPr="005F25C1">
        <w:rPr>
          <w:rFonts w:ascii="Palatino Linotype" w:hAnsi="Palatino Linotype"/>
          <w:color w:val="FF0000"/>
          <w:sz w:val="18"/>
          <w:szCs w:val="18"/>
        </w:rPr>
        <w:t xml:space="preserve">, or was it used in addition to the </w:t>
      </w:r>
      <w:proofErr w:type="spellStart"/>
      <w:r w:rsidR="007C4F21" w:rsidRPr="005F25C1">
        <w:rPr>
          <w:rFonts w:ascii="Palatino Linotype" w:hAnsi="Palatino Linotype"/>
          <w:color w:val="FF0000"/>
          <w:sz w:val="18"/>
          <w:szCs w:val="18"/>
        </w:rPr>
        <w:t>pDFA</w:t>
      </w:r>
      <w:proofErr w:type="spellEnd"/>
      <w:r w:rsidR="007C4F21" w:rsidRPr="005F25C1">
        <w:rPr>
          <w:rFonts w:ascii="Palatino Linotype" w:hAnsi="Palatino Linotype"/>
          <w:color w:val="FF0000"/>
          <w:sz w:val="18"/>
          <w:szCs w:val="18"/>
        </w:rPr>
        <w:t xml:space="preserve"> to compare calls among </w:t>
      </w:r>
      <w:r w:rsidR="00EF70F9" w:rsidRPr="005F25C1">
        <w:rPr>
          <w:rFonts w:ascii="Palatino Linotype" w:hAnsi="Palatino Linotype"/>
          <w:color w:val="FF0000"/>
          <w:sz w:val="18"/>
          <w:szCs w:val="18"/>
        </w:rPr>
        <w:t>behavioral</w:t>
      </w:r>
      <w:r w:rsidR="007C4F21" w:rsidRPr="005F25C1">
        <w:rPr>
          <w:rFonts w:ascii="Palatino Linotype" w:hAnsi="Palatino Linotype"/>
          <w:color w:val="FF0000"/>
          <w:sz w:val="18"/>
          <w:szCs w:val="18"/>
        </w:rPr>
        <w:t xml:space="preserve"> contexts’ Were the acoustic variables used as covariates in a single linear mixed model (if so, what was the dependent variable), or were they used as dependent variables in separate models’ </w:t>
      </w:r>
    </w:p>
    <w:p w:rsidR="00DC219C" w:rsidRPr="005F25C1" w:rsidRDefault="00DC219C"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 xml:space="preserve">We used the linear mixed effect models predominately </w:t>
      </w:r>
      <w:r w:rsidR="00EF70F9" w:rsidRPr="005F25C1">
        <w:rPr>
          <w:rFonts w:ascii="Palatino Linotype" w:hAnsi="Palatino Linotype"/>
          <w:color w:val="000000" w:themeColor="text1"/>
          <w:sz w:val="18"/>
          <w:szCs w:val="18"/>
        </w:rPr>
        <w:t xml:space="preserve">the purpose of calculating variance inflation factors and obtaining a subset of acoustic parameters that was free from </w:t>
      </w:r>
      <w:proofErr w:type="spellStart"/>
      <w:r w:rsidR="00EF70F9" w:rsidRPr="005F25C1">
        <w:rPr>
          <w:rFonts w:ascii="Palatino Linotype" w:hAnsi="Palatino Linotype"/>
          <w:color w:val="000000" w:themeColor="text1"/>
          <w:sz w:val="18"/>
          <w:szCs w:val="18"/>
        </w:rPr>
        <w:t>multicollinearity</w:t>
      </w:r>
      <w:proofErr w:type="spellEnd"/>
      <w:r w:rsidR="00EF70F9" w:rsidRPr="005F25C1">
        <w:rPr>
          <w:rFonts w:ascii="Palatino Linotype" w:hAnsi="Palatino Linotype"/>
          <w:color w:val="000000" w:themeColor="text1"/>
          <w:sz w:val="18"/>
          <w:szCs w:val="18"/>
        </w:rPr>
        <w:t xml:space="preserve"> as this is essential for the proper functioning of the </w:t>
      </w:r>
      <w:proofErr w:type="spellStart"/>
      <w:r w:rsidR="00EF70F9" w:rsidRPr="005F25C1">
        <w:rPr>
          <w:rFonts w:ascii="Palatino Linotype" w:hAnsi="Palatino Linotype"/>
          <w:color w:val="000000" w:themeColor="text1"/>
          <w:sz w:val="18"/>
          <w:szCs w:val="18"/>
        </w:rPr>
        <w:t>pDFA</w:t>
      </w:r>
      <w:proofErr w:type="spellEnd"/>
      <w:r w:rsidR="00EF70F9" w:rsidRPr="005F25C1">
        <w:rPr>
          <w:rFonts w:ascii="Palatino Linotype" w:hAnsi="Palatino Linotype"/>
          <w:color w:val="000000" w:themeColor="text1"/>
          <w:sz w:val="18"/>
          <w:szCs w:val="18"/>
        </w:rPr>
        <w:t xml:space="preserve">. Additionally we used linear mixed effect models to test a small subset of the variables (e.g. duration) to compare calls between behavioral </w:t>
      </w:r>
      <w:r w:rsidR="00A23166" w:rsidRPr="005F25C1">
        <w:rPr>
          <w:rFonts w:ascii="Palatino Linotype" w:hAnsi="Palatino Linotype"/>
          <w:color w:val="000000" w:themeColor="text1"/>
          <w:sz w:val="18"/>
          <w:szCs w:val="18"/>
        </w:rPr>
        <w:t>contexts</w:t>
      </w:r>
      <w:r w:rsidR="00EF70F9" w:rsidRPr="005F25C1">
        <w:rPr>
          <w:rFonts w:ascii="Palatino Linotype" w:hAnsi="Palatino Linotype"/>
          <w:color w:val="000000" w:themeColor="text1"/>
          <w:sz w:val="18"/>
          <w:szCs w:val="18"/>
        </w:rPr>
        <w:t xml:space="preserve">.   </w:t>
      </w:r>
      <w:r w:rsidR="00A23166" w:rsidRPr="005F25C1">
        <w:rPr>
          <w:rFonts w:ascii="Palatino Linotype" w:hAnsi="Palatino Linotype"/>
          <w:color w:val="000000" w:themeColor="text1"/>
          <w:sz w:val="18"/>
          <w:szCs w:val="18"/>
        </w:rPr>
        <w:t>Variables were included as covariates and both group and individual identity (</w:t>
      </w:r>
      <w:proofErr w:type="gramStart"/>
      <w:r w:rsidR="00A23166" w:rsidRPr="005F25C1">
        <w:rPr>
          <w:rFonts w:ascii="Palatino Linotype" w:hAnsi="Palatino Linotype"/>
          <w:color w:val="000000" w:themeColor="text1"/>
          <w:sz w:val="18"/>
          <w:szCs w:val="18"/>
        </w:rPr>
        <w:t>nested  in</w:t>
      </w:r>
      <w:proofErr w:type="gramEnd"/>
      <w:r w:rsidR="00A23166" w:rsidRPr="005F25C1">
        <w:rPr>
          <w:rFonts w:ascii="Palatino Linotype" w:hAnsi="Palatino Linotype"/>
          <w:color w:val="000000" w:themeColor="text1"/>
          <w:sz w:val="18"/>
          <w:szCs w:val="18"/>
        </w:rPr>
        <w:t xml:space="preserve"> group) were included as random factors.  We have </w:t>
      </w:r>
      <w:r w:rsidR="00BD2A1B" w:rsidRPr="005F25C1">
        <w:rPr>
          <w:rFonts w:ascii="Palatino Linotype" w:hAnsi="Palatino Linotype"/>
          <w:color w:val="000000" w:themeColor="text1"/>
          <w:sz w:val="18"/>
          <w:szCs w:val="18"/>
        </w:rPr>
        <w:t>slightly</w:t>
      </w:r>
      <w:r w:rsidR="00A23166" w:rsidRPr="005F25C1">
        <w:rPr>
          <w:rFonts w:ascii="Palatino Linotype" w:hAnsi="Palatino Linotype"/>
          <w:color w:val="000000" w:themeColor="text1"/>
          <w:sz w:val="18"/>
          <w:szCs w:val="18"/>
        </w:rPr>
        <w:t xml:space="preserve"> adapted the methods text to clarify this.</w:t>
      </w:r>
      <w:r w:rsidR="001B58F2">
        <w:rPr>
          <w:rFonts w:ascii="Palatino Linotype" w:hAnsi="Palatino Linotype"/>
          <w:color w:val="000000" w:themeColor="text1"/>
          <w:sz w:val="18"/>
          <w:szCs w:val="18"/>
        </w:rPr>
        <w:t xml:space="preserve"> </w:t>
      </w:r>
      <w:r w:rsidR="00481EF1">
        <w:rPr>
          <w:rFonts w:ascii="Palatino Linotype" w:hAnsi="Palatino Linotype"/>
          <w:color w:val="000000" w:themeColor="text1"/>
          <w:sz w:val="18"/>
          <w:szCs w:val="18"/>
        </w:rPr>
        <w:t>(P. 10 L21-25</w:t>
      </w:r>
      <w:r w:rsidR="001B58F2">
        <w:rPr>
          <w:rFonts w:ascii="Palatino Linotype" w:hAnsi="Palatino Linotype"/>
          <w:color w:val="000000" w:themeColor="text1"/>
          <w:sz w:val="18"/>
          <w:szCs w:val="18"/>
        </w:rPr>
        <w:t>)</w:t>
      </w:r>
    </w:p>
    <w:p w:rsidR="007C4F21" w:rsidRPr="005F25C1" w:rsidRDefault="00B82DCA" w:rsidP="00BD052E">
      <w:pPr>
        <w:spacing w:line="240" w:lineRule="auto"/>
        <w:jc w:val="both"/>
        <w:rPr>
          <w:rFonts w:ascii="Palatino Linotype" w:hAnsi="Palatino Linotype"/>
          <w:color w:val="0070C0"/>
          <w:sz w:val="18"/>
          <w:szCs w:val="18"/>
        </w:rPr>
      </w:pPr>
      <w:r w:rsidRPr="005F25C1">
        <w:rPr>
          <w:rFonts w:ascii="Palatino Linotype" w:hAnsi="Palatino Linotype"/>
          <w:color w:val="0070C0"/>
          <w:sz w:val="18"/>
          <w:szCs w:val="18"/>
        </w:rPr>
        <w:t xml:space="preserve">We performed linear mixed effect models on the acoustic variable to calculating variance inflation factors and obtaining a subset of acoustic parameters that was free from </w:t>
      </w:r>
      <w:proofErr w:type="spellStart"/>
      <w:r w:rsidRPr="005F25C1">
        <w:rPr>
          <w:rFonts w:ascii="Palatino Linotype" w:hAnsi="Palatino Linotype"/>
          <w:color w:val="0070C0"/>
          <w:sz w:val="18"/>
          <w:szCs w:val="18"/>
        </w:rPr>
        <w:t>multicollinearity</w:t>
      </w:r>
      <w:proofErr w:type="spellEnd"/>
      <w:r w:rsidRPr="005F25C1">
        <w:rPr>
          <w:rFonts w:ascii="Palatino Linotype" w:hAnsi="Palatino Linotype"/>
          <w:color w:val="0070C0"/>
          <w:sz w:val="18"/>
          <w:szCs w:val="18"/>
        </w:rPr>
        <w:t xml:space="preserve"> as this is essential for the p</w:t>
      </w:r>
      <w:r w:rsidR="00481EF1">
        <w:rPr>
          <w:rFonts w:ascii="Palatino Linotype" w:hAnsi="Palatino Linotype"/>
          <w:color w:val="0070C0"/>
          <w:sz w:val="18"/>
          <w:szCs w:val="18"/>
        </w:rPr>
        <w:t xml:space="preserve">roper functioning of the </w:t>
      </w:r>
      <w:r w:rsidRPr="005F25C1">
        <w:rPr>
          <w:rFonts w:ascii="Palatino Linotype" w:hAnsi="Palatino Linotype"/>
          <w:color w:val="0070C0"/>
          <w:sz w:val="18"/>
          <w:szCs w:val="18"/>
        </w:rPr>
        <w:t>DFA.</w:t>
      </w:r>
    </w:p>
    <w:p w:rsidR="00B82DCA" w:rsidRPr="005F25C1" w:rsidRDefault="00B82DCA" w:rsidP="00BD052E">
      <w:pPr>
        <w:spacing w:line="240" w:lineRule="auto"/>
        <w:jc w:val="both"/>
        <w:rPr>
          <w:rFonts w:ascii="Palatino Linotype" w:hAnsi="Palatino Linotype"/>
          <w:color w:val="0070C0"/>
          <w:sz w:val="18"/>
          <w:szCs w:val="18"/>
        </w:rPr>
      </w:pPr>
    </w:p>
    <w:p w:rsidR="007C4F21" w:rsidRPr="005F25C1" w:rsidRDefault="00EE6CD8"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#2.2b </w:t>
      </w:r>
      <w:r w:rsidR="007C4F21" w:rsidRPr="005F25C1">
        <w:rPr>
          <w:rFonts w:ascii="Palatino Linotype" w:hAnsi="Palatino Linotype"/>
          <w:color w:val="FF0000"/>
          <w:sz w:val="18"/>
          <w:szCs w:val="18"/>
        </w:rPr>
        <w:t xml:space="preserve">Second, it is unclear exactly how many </w:t>
      </w:r>
      <w:proofErr w:type="spellStart"/>
      <w:r w:rsidR="007C4F21" w:rsidRPr="005F25C1">
        <w:rPr>
          <w:rFonts w:ascii="Palatino Linotype" w:hAnsi="Palatino Linotype"/>
          <w:color w:val="FF0000"/>
          <w:sz w:val="18"/>
          <w:szCs w:val="18"/>
        </w:rPr>
        <w:t>pDFAs</w:t>
      </w:r>
      <w:proofErr w:type="spellEnd"/>
      <w:r w:rsidR="007C4F21" w:rsidRPr="005F25C1">
        <w:rPr>
          <w:rFonts w:ascii="Palatino Linotype" w:hAnsi="Palatino Linotype"/>
          <w:color w:val="FF0000"/>
          <w:sz w:val="18"/>
          <w:szCs w:val="18"/>
        </w:rPr>
        <w:t xml:space="preserve"> were conducted. I understand that the whole call, the noisy base of the call, and the harmonic part of the call were analyzed separately. But, for each of these call components, did the authors conduct a single </w:t>
      </w:r>
      <w:proofErr w:type="spellStart"/>
      <w:r w:rsidR="007C4F21" w:rsidRPr="005F25C1">
        <w:rPr>
          <w:rFonts w:ascii="Palatino Linotype" w:hAnsi="Palatino Linotype"/>
          <w:color w:val="FF0000"/>
          <w:sz w:val="18"/>
          <w:szCs w:val="18"/>
        </w:rPr>
        <w:t>pDFA</w:t>
      </w:r>
      <w:proofErr w:type="spellEnd"/>
      <w:r w:rsidR="007C4F21" w:rsidRPr="005F25C1">
        <w:rPr>
          <w:rFonts w:ascii="Palatino Linotype" w:hAnsi="Palatino Linotype"/>
          <w:color w:val="FF0000"/>
          <w:sz w:val="18"/>
          <w:szCs w:val="18"/>
        </w:rPr>
        <w:t xml:space="preserve"> that included multiple factors for individual, </w:t>
      </w:r>
      <w:proofErr w:type="spellStart"/>
      <w:r w:rsidR="007C4F21" w:rsidRPr="005F25C1">
        <w:rPr>
          <w:rFonts w:ascii="Palatino Linotype" w:hAnsi="Palatino Linotype"/>
          <w:color w:val="FF0000"/>
          <w:sz w:val="18"/>
          <w:szCs w:val="18"/>
        </w:rPr>
        <w:t>behavioural</w:t>
      </w:r>
      <w:proofErr w:type="spellEnd"/>
      <w:r w:rsidR="007C4F21" w:rsidRPr="005F25C1">
        <w:rPr>
          <w:rFonts w:ascii="Palatino Linotype" w:hAnsi="Palatino Linotype"/>
          <w:color w:val="FF0000"/>
          <w:sz w:val="18"/>
          <w:szCs w:val="18"/>
        </w:rPr>
        <w:t xml:space="preserve"> context, group, and sex (i.e. a total of 3 </w:t>
      </w:r>
      <w:proofErr w:type="spellStart"/>
      <w:r w:rsidR="007C4F21" w:rsidRPr="005F25C1">
        <w:rPr>
          <w:rFonts w:ascii="Palatino Linotype" w:hAnsi="Palatino Linotype"/>
          <w:color w:val="FF0000"/>
          <w:sz w:val="18"/>
          <w:szCs w:val="18"/>
        </w:rPr>
        <w:t>pDFAs</w:t>
      </w:r>
      <w:proofErr w:type="spellEnd"/>
      <w:r w:rsidR="007C4F21" w:rsidRPr="005F25C1">
        <w:rPr>
          <w:rFonts w:ascii="Palatino Linotype" w:hAnsi="Palatino Linotype"/>
          <w:color w:val="FF0000"/>
          <w:sz w:val="18"/>
          <w:szCs w:val="18"/>
        </w:rPr>
        <w:t xml:space="preserve">), or were separate </w:t>
      </w:r>
      <w:proofErr w:type="spellStart"/>
      <w:r w:rsidR="007C4F21" w:rsidRPr="005F25C1">
        <w:rPr>
          <w:rFonts w:ascii="Palatino Linotype" w:hAnsi="Palatino Linotype"/>
          <w:color w:val="FF0000"/>
          <w:sz w:val="18"/>
          <w:szCs w:val="18"/>
        </w:rPr>
        <w:t>pDFAs</w:t>
      </w:r>
      <w:proofErr w:type="spellEnd"/>
      <w:r w:rsidR="007C4F21" w:rsidRPr="005F25C1">
        <w:rPr>
          <w:rFonts w:ascii="Palatino Linotype" w:hAnsi="Palatino Linotype"/>
          <w:color w:val="FF0000"/>
          <w:sz w:val="18"/>
          <w:szCs w:val="18"/>
        </w:rPr>
        <w:t xml:space="preserve"> conducted for each group and sex’ The fact that Table 1 presents separate classifications for each group suggests that separate </w:t>
      </w:r>
      <w:proofErr w:type="spellStart"/>
      <w:r w:rsidR="007C4F21" w:rsidRPr="005F25C1">
        <w:rPr>
          <w:rFonts w:ascii="Palatino Linotype" w:hAnsi="Palatino Linotype"/>
          <w:color w:val="FF0000"/>
          <w:sz w:val="18"/>
          <w:szCs w:val="18"/>
        </w:rPr>
        <w:t>pDFAs</w:t>
      </w:r>
      <w:proofErr w:type="spellEnd"/>
      <w:r w:rsidR="007C4F21" w:rsidRPr="005F25C1">
        <w:rPr>
          <w:rFonts w:ascii="Palatino Linotype" w:hAnsi="Palatino Linotype"/>
          <w:color w:val="FF0000"/>
          <w:sz w:val="18"/>
          <w:szCs w:val="18"/>
        </w:rPr>
        <w:t xml:space="preserve"> were conducted for each group and for each sex (i.e. 3 call components x 2 sexes x 4 groups = 24 </w:t>
      </w:r>
      <w:proofErr w:type="spellStart"/>
      <w:r w:rsidR="007C4F21" w:rsidRPr="005F25C1">
        <w:rPr>
          <w:rFonts w:ascii="Palatino Linotype" w:hAnsi="Palatino Linotype"/>
          <w:color w:val="FF0000"/>
          <w:sz w:val="18"/>
          <w:szCs w:val="18"/>
        </w:rPr>
        <w:t>pDFAs</w:t>
      </w:r>
      <w:proofErr w:type="spellEnd"/>
      <w:r w:rsidR="007C4F21" w:rsidRPr="005F25C1">
        <w:rPr>
          <w:rFonts w:ascii="Palatino Linotype" w:hAnsi="Palatino Linotype"/>
          <w:color w:val="FF0000"/>
          <w:sz w:val="18"/>
          <w:szCs w:val="18"/>
        </w:rPr>
        <w:t xml:space="preserve">). If this is the case, do the results presented in the results section correspond to males or to </w:t>
      </w:r>
      <w:proofErr w:type="gramStart"/>
      <w:r w:rsidR="007C4F21" w:rsidRPr="005F25C1">
        <w:rPr>
          <w:rFonts w:ascii="Palatino Linotype" w:hAnsi="Palatino Linotype"/>
          <w:color w:val="FF0000"/>
          <w:sz w:val="18"/>
          <w:szCs w:val="18"/>
        </w:rPr>
        <w:t>females.</w:t>
      </w:r>
      <w:proofErr w:type="gramEnd"/>
      <w:r w:rsidR="007C4F21" w:rsidRPr="005F25C1">
        <w:rPr>
          <w:rFonts w:ascii="Palatino Linotype" w:hAnsi="Palatino Linotype"/>
          <w:color w:val="FF0000"/>
          <w:sz w:val="18"/>
          <w:szCs w:val="18"/>
        </w:rPr>
        <w:t xml:space="preserve"> One or two sentences near the end of the statistical analysis section would really help to clarify how many analyses were used, and which factors were used in each analysis. </w:t>
      </w:r>
    </w:p>
    <w:p w:rsidR="00A23166" w:rsidRPr="005F25C1" w:rsidRDefault="00A23166"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 xml:space="preserve">We performed 4 </w:t>
      </w:r>
      <w:proofErr w:type="spellStart"/>
      <w:r w:rsidRPr="005F25C1">
        <w:rPr>
          <w:rFonts w:ascii="Palatino Linotype" w:hAnsi="Palatino Linotype"/>
          <w:color w:val="000000" w:themeColor="text1"/>
          <w:sz w:val="18"/>
          <w:szCs w:val="18"/>
        </w:rPr>
        <w:t>pDFA</w:t>
      </w:r>
      <w:proofErr w:type="spellEnd"/>
      <w:r w:rsidRPr="005F25C1">
        <w:rPr>
          <w:rFonts w:ascii="Palatino Linotype" w:hAnsi="Palatino Linotype"/>
          <w:color w:val="000000" w:themeColor="text1"/>
          <w:sz w:val="18"/>
          <w:szCs w:val="18"/>
        </w:rPr>
        <w:t xml:space="preserve"> to test for overall and the </w:t>
      </w:r>
      <w:proofErr w:type="spellStart"/>
      <w:r w:rsidRPr="005F25C1">
        <w:rPr>
          <w:rFonts w:ascii="Palatino Linotype" w:hAnsi="Palatino Linotype"/>
          <w:color w:val="000000" w:themeColor="text1"/>
          <w:sz w:val="18"/>
          <w:szCs w:val="18"/>
        </w:rPr>
        <w:t>pairwise</w:t>
      </w:r>
      <w:proofErr w:type="spellEnd"/>
      <w:r w:rsidRPr="005F25C1">
        <w:rPr>
          <w:rFonts w:ascii="Palatino Linotype" w:hAnsi="Palatino Linotype"/>
          <w:color w:val="000000" w:themeColor="text1"/>
          <w:sz w:val="18"/>
          <w:szCs w:val="18"/>
        </w:rPr>
        <w:t xml:space="preserve"> </w:t>
      </w:r>
      <w:proofErr w:type="spellStart"/>
      <w:r w:rsidRPr="005F25C1">
        <w:rPr>
          <w:rFonts w:ascii="Palatino Linotype" w:hAnsi="Palatino Linotype"/>
          <w:color w:val="000000" w:themeColor="text1"/>
          <w:sz w:val="18"/>
          <w:szCs w:val="18"/>
        </w:rPr>
        <w:t>comparision</w:t>
      </w:r>
      <w:proofErr w:type="spellEnd"/>
      <w:r w:rsidRPr="005F25C1">
        <w:rPr>
          <w:rFonts w:ascii="Palatino Linotype" w:hAnsi="Palatino Linotype"/>
          <w:color w:val="000000" w:themeColor="text1"/>
          <w:sz w:val="18"/>
          <w:szCs w:val="18"/>
        </w:rPr>
        <w:t xml:space="preserve"> between behavioral </w:t>
      </w:r>
      <w:proofErr w:type="gramStart"/>
      <w:r w:rsidRPr="005F25C1">
        <w:rPr>
          <w:rFonts w:ascii="Palatino Linotype" w:hAnsi="Palatino Linotype"/>
          <w:color w:val="000000" w:themeColor="text1"/>
          <w:sz w:val="18"/>
          <w:szCs w:val="18"/>
        </w:rPr>
        <w:t>context</w:t>
      </w:r>
      <w:proofErr w:type="gramEnd"/>
      <w:r w:rsidRPr="005F25C1">
        <w:rPr>
          <w:rFonts w:ascii="Palatino Linotype" w:hAnsi="Palatino Linotype"/>
          <w:color w:val="000000" w:themeColor="text1"/>
          <w:sz w:val="18"/>
          <w:szCs w:val="18"/>
        </w:rPr>
        <w:t xml:space="preserve">. In addition we performed 2 </w:t>
      </w:r>
      <w:proofErr w:type="gramStart"/>
      <w:r w:rsidRPr="005F25C1">
        <w:rPr>
          <w:rFonts w:ascii="Palatino Linotype" w:hAnsi="Palatino Linotype"/>
          <w:color w:val="000000" w:themeColor="text1"/>
          <w:sz w:val="18"/>
          <w:szCs w:val="18"/>
        </w:rPr>
        <w:t xml:space="preserve">additional  </w:t>
      </w:r>
      <w:proofErr w:type="spellStart"/>
      <w:r w:rsidRPr="005F25C1">
        <w:rPr>
          <w:rFonts w:ascii="Palatino Linotype" w:hAnsi="Palatino Linotype"/>
          <w:color w:val="000000" w:themeColor="text1"/>
          <w:sz w:val="18"/>
          <w:szCs w:val="18"/>
        </w:rPr>
        <w:t>pDFA</w:t>
      </w:r>
      <w:proofErr w:type="spellEnd"/>
      <w:proofErr w:type="gramEnd"/>
      <w:r w:rsidRPr="005F25C1">
        <w:rPr>
          <w:rFonts w:ascii="Palatino Linotype" w:hAnsi="Palatino Linotype"/>
          <w:color w:val="000000" w:themeColor="text1"/>
          <w:sz w:val="18"/>
          <w:szCs w:val="18"/>
        </w:rPr>
        <w:t xml:space="preserve"> to test for the group signature (while controlling for individual) and for sex cue (again while controlling for individual). Therefore we in total performed 6 </w:t>
      </w:r>
      <w:proofErr w:type="spellStart"/>
      <w:r w:rsidRPr="005F25C1">
        <w:rPr>
          <w:rFonts w:ascii="Palatino Linotype" w:hAnsi="Palatino Linotype"/>
          <w:color w:val="000000" w:themeColor="text1"/>
          <w:sz w:val="18"/>
          <w:szCs w:val="18"/>
        </w:rPr>
        <w:t>pDFA</w:t>
      </w:r>
      <w:proofErr w:type="spellEnd"/>
      <w:r w:rsidRPr="005F25C1">
        <w:rPr>
          <w:rFonts w:ascii="Palatino Linotype" w:hAnsi="Palatino Linotype"/>
          <w:color w:val="000000" w:themeColor="text1"/>
          <w:sz w:val="18"/>
          <w:szCs w:val="18"/>
        </w:rPr>
        <w:t xml:space="preserve">. As suggested we have added this in two additional sentences in the statistical analysis paragraph. </w:t>
      </w:r>
      <w:proofErr w:type="gramStart"/>
      <w:r w:rsidR="00481EF1">
        <w:rPr>
          <w:rFonts w:ascii="Palatino Linotype" w:hAnsi="Palatino Linotype"/>
          <w:color w:val="000000" w:themeColor="text1"/>
          <w:sz w:val="18"/>
          <w:szCs w:val="18"/>
        </w:rPr>
        <w:t>(P. 11 L 2</w:t>
      </w:r>
      <w:r w:rsidR="001B58F2">
        <w:rPr>
          <w:rFonts w:ascii="Palatino Linotype" w:hAnsi="Palatino Linotype"/>
          <w:color w:val="000000" w:themeColor="text1"/>
          <w:sz w:val="18"/>
          <w:szCs w:val="18"/>
        </w:rPr>
        <w:t>3</w:t>
      </w:r>
      <w:r w:rsidR="00481EF1">
        <w:rPr>
          <w:rFonts w:ascii="Palatino Linotype" w:hAnsi="Palatino Linotype"/>
          <w:color w:val="000000" w:themeColor="text1"/>
          <w:sz w:val="18"/>
          <w:szCs w:val="18"/>
        </w:rPr>
        <w:t>-2</w:t>
      </w:r>
      <w:r w:rsidR="001B58F2">
        <w:rPr>
          <w:rFonts w:ascii="Palatino Linotype" w:hAnsi="Palatino Linotype"/>
          <w:color w:val="000000" w:themeColor="text1"/>
          <w:sz w:val="18"/>
          <w:szCs w:val="18"/>
        </w:rPr>
        <w:t>5).</w:t>
      </w:r>
      <w:proofErr w:type="gramEnd"/>
    </w:p>
    <w:p w:rsidR="00B82DCA" w:rsidRPr="005F25C1" w:rsidRDefault="00B82DCA" w:rsidP="00BD052E">
      <w:pPr>
        <w:spacing w:line="240" w:lineRule="auto"/>
        <w:jc w:val="both"/>
        <w:rPr>
          <w:rFonts w:ascii="Palatino Linotype" w:hAnsi="Palatino Linotype"/>
          <w:color w:val="0070C0"/>
          <w:sz w:val="18"/>
          <w:szCs w:val="18"/>
        </w:rPr>
      </w:pPr>
      <w:r w:rsidRPr="005F25C1">
        <w:rPr>
          <w:rFonts w:ascii="Palatino Linotype" w:hAnsi="Palatino Linotype"/>
          <w:color w:val="0070C0"/>
          <w:sz w:val="18"/>
          <w:szCs w:val="18"/>
        </w:rPr>
        <w:lastRenderedPageBreak/>
        <w:t xml:space="preserve">We performed 4 </w:t>
      </w:r>
      <w:proofErr w:type="spellStart"/>
      <w:r w:rsidRPr="005F25C1">
        <w:rPr>
          <w:rFonts w:ascii="Palatino Linotype" w:hAnsi="Palatino Linotype"/>
          <w:color w:val="0070C0"/>
          <w:sz w:val="18"/>
          <w:szCs w:val="18"/>
        </w:rPr>
        <w:t>pDFA</w:t>
      </w:r>
      <w:proofErr w:type="spellEnd"/>
      <w:r w:rsidRPr="005F25C1">
        <w:rPr>
          <w:rFonts w:ascii="Palatino Linotype" w:hAnsi="Palatino Linotype"/>
          <w:color w:val="0070C0"/>
          <w:sz w:val="18"/>
          <w:szCs w:val="18"/>
        </w:rPr>
        <w:t xml:space="preserve"> to test for overall and the </w:t>
      </w:r>
      <w:proofErr w:type="spellStart"/>
      <w:r w:rsidRPr="005F25C1">
        <w:rPr>
          <w:rFonts w:ascii="Palatino Linotype" w:hAnsi="Palatino Linotype"/>
          <w:color w:val="0070C0"/>
          <w:sz w:val="18"/>
          <w:szCs w:val="18"/>
        </w:rPr>
        <w:t>pairwise</w:t>
      </w:r>
      <w:proofErr w:type="spellEnd"/>
      <w:r w:rsidRPr="005F25C1">
        <w:rPr>
          <w:rFonts w:ascii="Palatino Linotype" w:hAnsi="Palatino Linotype"/>
          <w:color w:val="0070C0"/>
          <w:sz w:val="18"/>
          <w:szCs w:val="18"/>
        </w:rPr>
        <w:t xml:space="preserve"> comparison between behavioral contexts. In addition we performed 2 additional </w:t>
      </w:r>
      <w:proofErr w:type="spellStart"/>
      <w:r w:rsidRPr="005F25C1">
        <w:rPr>
          <w:rFonts w:ascii="Palatino Linotype" w:hAnsi="Palatino Linotype"/>
          <w:color w:val="0070C0"/>
          <w:sz w:val="18"/>
          <w:szCs w:val="18"/>
        </w:rPr>
        <w:t>pDFA</w:t>
      </w:r>
      <w:proofErr w:type="spellEnd"/>
      <w:r w:rsidRPr="005F25C1">
        <w:rPr>
          <w:rFonts w:ascii="Palatino Linotype" w:hAnsi="Palatino Linotype"/>
          <w:color w:val="0070C0"/>
          <w:sz w:val="18"/>
          <w:szCs w:val="18"/>
        </w:rPr>
        <w:t xml:space="preserve"> to test for the group signature (while controlling for individual) and for sex cue (again while controlling for individual).</w:t>
      </w:r>
    </w:p>
    <w:p w:rsidR="007C4F21" w:rsidRPr="005F25C1" w:rsidRDefault="007C4F21" w:rsidP="00BD052E">
      <w:pPr>
        <w:spacing w:line="240" w:lineRule="auto"/>
        <w:jc w:val="both"/>
        <w:rPr>
          <w:rFonts w:ascii="Palatino Linotype" w:hAnsi="Palatino Linotype"/>
          <w:sz w:val="18"/>
          <w:szCs w:val="18"/>
        </w:rPr>
      </w:pPr>
    </w:p>
    <w:p w:rsidR="007C4F21" w:rsidRPr="005F25C1" w:rsidRDefault="00EE6CD8"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#2.3</w:t>
      </w:r>
      <w:r w:rsidR="007C4F21" w:rsidRPr="005F25C1">
        <w:rPr>
          <w:rFonts w:ascii="Palatino Linotype" w:hAnsi="Palatino Linotype"/>
          <w:color w:val="FF0000"/>
          <w:sz w:val="18"/>
          <w:szCs w:val="18"/>
        </w:rPr>
        <w:t xml:space="preserve"> At present, there is no way to assess which acoustic variables were included in the </w:t>
      </w:r>
      <w:proofErr w:type="spellStart"/>
      <w:r w:rsidR="007C4F21" w:rsidRPr="005F25C1">
        <w:rPr>
          <w:rFonts w:ascii="Palatino Linotype" w:hAnsi="Palatino Linotype"/>
          <w:color w:val="FF0000"/>
          <w:sz w:val="18"/>
          <w:szCs w:val="18"/>
        </w:rPr>
        <w:t>pDFAs</w:t>
      </w:r>
      <w:proofErr w:type="spellEnd"/>
      <w:r w:rsidR="007C4F21" w:rsidRPr="005F25C1">
        <w:rPr>
          <w:rFonts w:ascii="Palatino Linotype" w:hAnsi="Palatino Linotype"/>
          <w:color w:val="FF0000"/>
          <w:sz w:val="18"/>
          <w:szCs w:val="18"/>
        </w:rPr>
        <w:t xml:space="preserve"> following the test for </w:t>
      </w:r>
      <w:proofErr w:type="spellStart"/>
      <w:r w:rsidR="007C4F21" w:rsidRPr="005F25C1">
        <w:rPr>
          <w:rFonts w:ascii="Palatino Linotype" w:hAnsi="Palatino Linotype"/>
          <w:color w:val="FF0000"/>
          <w:sz w:val="18"/>
          <w:szCs w:val="18"/>
        </w:rPr>
        <w:t>multicollinearity</w:t>
      </w:r>
      <w:proofErr w:type="spellEnd"/>
      <w:r w:rsidR="007C4F21" w:rsidRPr="005F25C1">
        <w:rPr>
          <w:rFonts w:ascii="Palatino Linotype" w:hAnsi="Palatino Linotype"/>
          <w:color w:val="FF0000"/>
          <w:sz w:val="18"/>
          <w:szCs w:val="18"/>
        </w:rPr>
        <w:t xml:space="preserve"> and the stepwise selection procedure, or which of the variables in the final models had the greatest effect on the </w:t>
      </w:r>
      <w:proofErr w:type="spellStart"/>
      <w:r w:rsidR="007C4F21" w:rsidRPr="005F25C1">
        <w:rPr>
          <w:rFonts w:ascii="Palatino Linotype" w:hAnsi="Palatino Linotype"/>
          <w:color w:val="FF0000"/>
          <w:sz w:val="18"/>
          <w:szCs w:val="18"/>
        </w:rPr>
        <w:t>disciminibility</w:t>
      </w:r>
      <w:proofErr w:type="spellEnd"/>
      <w:r w:rsidR="007C4F21" w:rsidRPr="005F25C1">
        <w:rPr>
          <w:rFonts w:ascii="Palatino Linotype" w:hAnsi="Palatino Linotype"/>
          <w:color w:val="FF0000"/>
          <w:sz w:val="18"/>
          <w:szCs w:val="18"/>
        </w:rPr>
        <w:t xml:space="preserve"> of individuals and </w:t>
      </w:r>
      <w:proofErr w:type="spellStart"/>
      <w:r w:rsidR="007C4F21" w:rsidRPr="005F25C1">
        <w:rPr>
          <w:rFonts w:ascii="Palatino Linotype" w:hAnsi="Palatino Linotype"/>
          <w:color w:val="FF0000"/>
          <w:sz w:val="18"/>
          <w:szCs w:val="18"/>
        </w:rPr>
        <w:t>behavioural</w:t>
      </w:r>
      <w:proofErr w:type="spellEnd"/>
      <w:r w:rsidR="007C4F21" w:rsidRPr="005F25C1">
        <w:rPr>
          <w:rFonts w:ascii="Palatino Linotype" w:hAnsi="Palatino Linotype"/>
          <w:color w:val="FF0000"/>
          <w:sz w:val="18"/>
          <w:szCs w:val="18"/>
        </w:rPr>
        <w:t xml:space="preserve"> contexts. If only 3 </w:t>
      </w:r>
      <w:proofErr w:type="spellStart"/>
      <w:r w:rsidR="007C4F21" w:rsidRPr="005F25C1">
        <w:rPr>
          <w:rFonts w:ascii="Palatino Linotype" w:hAnsi="Palatino Linotype"/>
          <w:color w:val="FF0000"/>
          <w:sz w:val="18"/>
          <w:szCs w:val="18"/>
        </w:rPr>
        <w:t>pDFAs</w:t>
      </w:r>
      <w:proofErr w:type="spellEnd"/>
      <w:r w:rsidR="007C4F21" w:rsidRPr="005F25C1">
        <w:rPr>
          <w:rFonts w:ascii="Palatino Linotype" w:hAnsi="Palatino Linotype"/>
          <w:color w:val="FF0000"/>
          <w:sz w:val="18"/>
          <w:szCs w:val="18"/>
        </w:rPr>
        <w:t xml:space="preserve"> were conducted (see comment 2 above), then the authors could include a small table (perhaps as an ‘Additional Material Files’) that shows the final </w:t>
      </w:r>
      <w:proofErr w:type="spellStart"/>
      <w:r w:rsidR="007C4F21" w:rsidRPr="005F25C1">
        <w:rPr>
          <w:rFonts w:ascii="Palatino Linotype" w:hAnsi="Palatino Linotype"/>
          <w:color w:val="FF0000"/>
          <w:sz w:val="18"/>
          <w:szCs w:val="18"/>
        </w:rPr>
        <w:t>discriminant</w:t>
      </w:r>
      <w:proofErr w:type="spellEnd"/>
      <w:r w:rsidR="007C4F21" w:rsidRPr="005F25C1">
        <w:rPr>
          <w:rFonts w:ascii="Palatino Linotype" w:hAnsi="Palatino Linotype"/>
          <w:color w:val="FF0000"/>
          <w:sz w:val="18"/>
          <w:szCs w:val="18"/>
        </w:rPr>
        <w:t xml:space="preserve"> functions and their corresponding loadings. If more </w:t>
      </w:r>
      <w:proofErr w:type="spellStart"/>
      <w:r w:rsidR="007C4F21" w:rsidRPr="005F25C1">
        <w:rPr>
          <w:rFonts w:ascii="Palatino Linotype" w:hAnsi="Palatino Linotype"/>
          <w:color w:val="FF0000"/>
          <w:sz w:val="18"/>
          <w:szCs w:val="18"/>
        </w:rPr>
        <w:t>pDFAs</w:t>
      </w:r>
      <w:proofErr w:type="spellEnd"/>
      <w:r w:rsidR="007C4F21" w:rsidRPr="005F25C1">
        <w:rPr>
          <w:rFonts w:ascii="Palatino Linotype" w:hAnsi="Palatino Linotype"/>
          <w:color w:val="FF0000"/>
          <w:sz w:val="18"/>
          <w:szCs w:val="18"/>
        </w:rPr>
        <w:t xml:space="preserve"> were conducted, then perhaps the authors could include a sentence or two that states, in general terms, which variables were used in the final analyses and which were the most important for discrimination. This is also important because an assumption of the </w:t>
      </w:r>
      <w:proofErr w:type="spellStart"/>
      <w:r w:rsidR="007C4F21" w:rsidRPr="005F25C1">
        <w:rPr>
          <w:rFonts w:ascii="Palatino Linotype" w:hAnsi="Palatino Linotype"/>
          <w:color w:val="FF0000"/>
          <w:sz w:val="18"/>
          <w:szCs w:val="18"/>
        </w:rPr>
        <w:t>pDFA</w:t>
      </w:r>
      <w:proofErr w:type="spellEnd"/>
      <w:r w:rsidR="007C4F21" w:rsidRPr="005F25C1">
        <w:rPr>
          <w:rFonts w:ascii="Palatino Linotype" w:hAnsi="Palatino Linotype"/>
          <w:color w:val="FF0000"/>
          <w:sz w:val="18"/>
          <w:szCs w:val="18"/>
        </w:rPr>
        <w:t xml:space="preserve"> is that the number of variables included must be smaller than the number of individuals included in the smallest class. Groups 11 and 15 had only 7 individuals, so the corresponding analyses should have included no more than 6 predictor variables. </w:t>
      </w:r>
    </w:p>
    <w:p w:rsidR="00714918" w:rsidRPr="005F25C1" w:rsidRDefault="00714918"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 xml:space="preserve">The exact number of variables (and the types) that we included in the various analyses was different per test. We are aware that the number of variables included in the </w:t>
      </w:r>
      <w:proofErr w:type="spellStart"/>
      <w:r w:rsidRPr="005F25C1">
        <w:rPr>
          <w:rFonts w:ascii="Palatino Linotype" w:hAnsi="Palatino Linotype"/>
          <w:color w:val="000000" w:themeColor="text1"/>
          <w:sz w:val="18"/>
          <w:szCs w:val="18"/>
        </w:rPr>
        <w:t>pDFA</w:t>
      </w:r>
      <w:proofErr w:type="spellEnd"/>
      <w:r w:rsidRPr="005F25C1">
        <w:rPr>
          <w:rFonts w:ascii="Palatino Linotype" w:hAnsi="Palatino Linotype"/>
          <w:color w:val="000000" w:themeColor="text1"/>
          <w:sz w:val="18"/>
          <w:szCs w:val="18"/>
        </w:rPr>
        <w:t xml:space="preserve"> should be smaller than the individuals and this was ensured in our analysis. We have added some sentences to clarify this in the manuscript.</w:t>
      </w:r>
      <w:r w:rsidR="00481EF1">
        <w:rPr>
          <w:rFonts w:ascii="Palatino Linotype" w:hAnsi="Palatino Linotype"/>
          <w:color w:val="000000" w:themeColor="text1"/>
          <w:sz w:val="18"/>
          <w:szCs w:val="18"/>
        </w:rPr>
        <w:t xml:space="preserve"> (P. 11 L12-14</w:t>
      </w:r>
      <w:r w:rsidR="001B58F2">
        <w:rPr>
          <w:rFonts w:ascii="Palatino Linotype" w:hAnsi="Palatino Linotype"/>
          <w:color w:val="000000" w:themeColor="text1"/>
          <w:sz w:val="18"/>
          <w:szCs w:val="18"/>
        </w:rPr>
        <w:t>)</w:t>
      </w:r>
    </w:p>
    <w:p w:rsidR="00EE6CD8" w:rsidRPr="005F25C1" w:rsidRDefault="00EE6CD8" w:rsidP="00BD052E">
      <w:pPr>
        <w:spacing w:line="240" w:lineRule="auto"/>
        <w:jc w:val="both"/>
        <w:rPr>
          <w:rFonts w:ascii="Palatino Linotype" w:hAnsi="Palatino Linotype"/>
          <w:color w:val="0070C0"/>
          <w:sz w:val="18"/>
          <w:szCs w:val="18"/>
        </w:rPr>
      </w:pPr>
      <w:r w:rsidRPr="005F25C1">
        <w:rPr>
          <w:rFonts w:ascii="Palatino Linotype" w:hAnsi="Palatino Linotype"/>
          <w:color w:val="0070C0"/>
          <w:sz w:val="18"/>
          <w:szCs w:val="18"/>
        </w:rPr>
        <w:t>The number and type of variables included in the analysis different per analysis and sub-analysis. Duration was included in all behavioral context specific tests. The number of variables included was smaller than the number of individuals included in the test (</w:t>
      </w:r>
      <w:proofErr w:type="spellStart"/>
      <w:r w:rsidRPr="005F25C1">
        <w:rPr>
          <w:rFonts w:ascii="Palatino Linotype" w:hAnsi="Palatino Linotype"/>
          <w:color w:val="0070C0"/>
          <w:sz w:val="18"/>
          <w:szCs w:val="18"/>
        </w:rPr>
        <w:t>Mundry</w:t>
      </w:r>
      <w:proofErr w:type="spellEnd"/>
      <w:r w:rsidRPr="005F25C1">
        <w:rPr>
          <w:rFonts w:ascii="Palatino Linotype" w:hAnsi="Palatino Linotype"/>
          <w:color w:val="0070C0"/>
          <w:sz w:val="18"/>
          <w:szCs w:val="18"/>
        </w:rPr>
        <w:t xml:space="preserve"> et al 2007)</w:t>
      </w:r>
    </w:p>
    <w:p w:rsidR="00E848FE" w:rsidRPr="005F25C1" w:rsidRDefault="00E848FE" w:rsidP="00BD052E">
      <w:pPr>
        <w:spacing w:line="240" w:lineRule="auto"/>
        <w:jc w:val="both"/>
        <w:rPr>
          <w:rFonts w:ascii="Palatino Linotype" w:hAnsi="Palatino Linotype"/>
          <w:color w:val="000000" w:themeColor="text1"/>
          <w:sz w:val="18"/>
          <w:szCs w:val="18"/>
        </w:rPr>
      </w:pPr>
    </w:p>
    <w:p w:rsidR="00E848FE" w:rsidRPr="005F25C1" w:rsidRDefault="00E848FE"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4. The authors should mention that future research should use playback experiments to test if the </w:t>
      </w:r>
      <w:proofErr w:type="spellStart"/>
      <w:r w:rsidRPr="005F25C1">
        <w:rPr>
          <w:rFonts w:ascii="Palatino Linotype" w:hAnsi="Palatino Linotype"/>
          <w:color w:val="FF0000"/>
          <w:sz w:val="18"/>
          <w:szCs w:val="18"/>
        </w:rPr>
        <w:t>behavioural</w:t>
      </w:r>
      <w:proofErr w:type="spellEnd"/>
      <w:r w:rsidRPr="005F25C1">
        <w:rPr>
          <w:rFonts w:ascii="Palatino Linotype" w:hAnsi="Palatino Linotype"/>
          <w:color w:val="FF0000"/>
          <w:sz w:val="18"/>
          <w:szCs w:val="18"/>
        </w:rPr>
        <w:t xml:space="preserve"> context signature is important to receivers. This could go in the first paragraph of the discussion following the sentence that describes receiver responses to individual signatures. </w:t>
      </w:r>
    </w:p>
    <w:p w:rsidR="001B58F2" w:rsidRDefault="00E848FE" w:rsidP="00BD052E">
      <w:pPr>
        <w:spacing w:line="240" w:lineRule="auto"/>
        <w:jc w:val="both"/>
        <w:rPr>
          <w:rFonts w:ascii="Palatino Linotype" w:hAnsi="Palatino Linotype"/>
          <w:color w:val="0070C0"/>
          <w:sz w:val="18"/>
          <w:szCs w:val="18"/>
        </w:rPr>
      </w:pPr>
      <w:r w:rsidRPr="005F25C1">
        <w:rPr>
          <w:rFonts w:ascii="Palatino Linotype" w:hAnsi="Palatino Linotype"/>
          <w:color w:val="000000" w:themeColor="text1"/>
          <w:sz w:val="18"/>
          <w:szCs w:val="18"/>
        </w:rPr>
        <w:t xml:space="preserve">We have added </w:t>
      </w:r>
      <w:r w:rsidR="000C2998" w:rsidRPr="005F25C1">
        <w:rPr>
          <w:rFonts w:ascii="Palatino Linotype" w:hAnsi="Palatino Linotype"/>
          <w:color w:val="000000" w:themeColor="text1"/>
          <w:sz w:val="18"/>
          <w:szCs w:val="18"/>
        </w:rPr>
        <w:t>a</w:t>
      </w:r>
      <w:r w:rsidRPr="005F25C1">
        <w:rPr>
          <w:rFonts w:ascii="Palatino Linotype" w:hAnsi="Palatino Linotype"/>
          <w:color w:val="000000" w:themeColor="text1"/>
          <w:sz w:val="18"/>
          <w:szCs w:val="18"/>
        </w:rPr>
        <w:t xml:space="preserve"> sentence to emprise the importance of a playback experimen</w:t>
      </w:r>
      <w:r w:rsidR="001B58F2">
        <w:rPr>
          <w:rFonts w:ascii="Palatino Linotype" w:hAnsi="Palatino Linotype"/>
          <w:color w:val="000000" w:themeColor="text1"/>
          <w:sz w:val="18"/>
          <w:szCs w:val="18"/>
        </w:rPr>
        <w:t>t. (P. 6 L</w:t>
      </w:r>
      <w:r w:rsidR="00481EF1">
        <w:rPr>
          <w:rFonts w:ascii="Palatino Linotype" w:hAnsi="Palatino Linotype"/>
          <w:color w:val="000000" w:themeColor="text1"/>
          <w:sz w:val="18"/>
          <w:szCs w:val="18"/>
        </w:rPr>
        <w:t>14-1</w:t>
      </w:r>
      <w:r w:rsidR="001B58F2">
        <w:rPr>
          <w:rFonts w:ascii="Palatino Linotype" w:hAnsi="Palatino Linotype"/>
          <w:color w:val="000000" w:themeColor="text1"/>
          <w:sz w:val="18"/>
          <w:szCs w:val="18"/>
        </w:rPr>
        <w:t>6)</w:t>
      </w:r>
    </w:p>
    <w:p w:rsidR="00E848FE" w:rsidRPr="005F25C1" w:rsidRDefault="00E848FE"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70C0"/>
          <w:sz w:val="18"/>
          <w:szCs w:val="18"/>
        </w:rPr>
        <w:t xml:space="preserve"> Future research using playback experiments will need to be conducted to investigate if </w:t>
      </w:r>
      <w:r w:rsidR="00714918" w:rsidRPr="005F25C1">
        <w:rPr>
          <w:rFonts w:ascii="Palatino Linotype" w:hAnsi="Palatino Linotype"/>
          <w:color w:val="0070C0"/>
          <w:sz w:val="18"/>
          <w:szCs w:val="18"/>
        </w:rPr>
        <w:t>behavioral</w:t>
      </w:r>
      <w:r w:rsidRPr="005F25C1">
        <w:rPr>
          <w:rFonts w:ascii="Palatino Linotype" w:hAnsi="Palatino Linotype"/>
          <w:color w:val="0070C0"/>
          <w:sz w:val="18"/>
          <w:szCs w:val="18"/>
        </w:rPr>
        <w:t xml:space="preserve"> context cues are used by receivers</w:t>
      </w:r>
      <w:r w:rsidRPr="005F25C1">
        <w:rPr>
          <w:rFonts w:ascii="Palatino Linotype" w:hAnsi="Palatino Linotype"/>
          <w:color w:val="00B050"/>
          <w:sz w:val="18"/>
          <w:szCs w:val="18"/>
        </w:rPr>
        <w:t>.</w:t>
      </w:r>
      <w:r w:rsidRPr="005F25C1">
        <w:rPr>
          <w:rFonts w:ascii="Palatino Linotype" w:hAnsi="Palatino Linotype"/>
          <w:color w:val="000000" w:themeColor="text1"/>
          <w:sz w:val="18"/>
          <w:szCs w:val="18"/>
        </w:rPr>
        <w:t xml:space="preserve"> </w:t>
      </w:r>
    </w:p>
    <w:p w:rsidR="00E848FE" w:rsidRPr="005F25C1" w:rsidRDefault="00E848FE" w:rsidP="00BD052E">
      <w:pPr>
        <w:spacing w:line="240" w:lineRule="auto"/>
        <w:jc w:val="both"/>
        <w:rPr>
          <w:rFonts w:ascii="Palatino Linotype" w:hAnsi="Palatino Linotype"/>
          <w:color w:val="000000" w:themeColor="text1"/>
          <w:sz w:val="18"/>
          <w:szCs w:val="18"/>
        </w:rPr>
      </w:pPr>
    </w:p>
    <w:p w:rsidR="000C2998" w:rsidRPr="005F25C1" w:rsidRDefault="00EE170D"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FF0000"/>
          <w:sz w:val="18"/>
          <w:szCs w:val="18"/>
        </w:rPr>
        <w:t>2.</w:t>
      </w:r>
      <w:r w:rsidR="00E848FE" w:rsidRPr="005F25C1">
        <w:rPr>
          <w:rFonts w:ascii="Palatino Linotype" w:hAnsi="Palatino Linotype"/>
          <w:color w:val="FF0000"/>
          <w:sz w:val="18"/>
          <w:szCs w:val="18"/>
        </w:rPr>
        <w:t>5</w:t>
      </w:r>
      <w:r w:rsidR="000C2998" w:rsidRPr="005F25C1">
        <w:rPr>
          <w:rFonts w:ascii="Palatino Linotype" w:hAnsi="Palatino Linotype"/>
          <w:color w:val="FF0000"/>
          <w:sz w:val="18"/>
          <w:szCs w:val="18"/>
        </w:rPr>
        <w:t>a</w:t>
      </w:r>
      <w:r w:rsidR="00E848FE" w:rsidRPr="005F25C1">
        <w:rPr>
          <w:rFonts w:ascii="Palatino Linotype" w:hAnsi="Palatino Linotype"/>
          <w:color w:val="FF0000"/>
          <w:sz w:val="18"/>
          <w:szCs w:val="18"/>
        </w:rPr>
        <w:t xml:space="preserve">. </w:t>
      </w:r>
      <w:proofErr w:type="gramStart"/>
      <w:r w:rsidR="00E848FE" w:rsidRPr="005F25C1">
        <w:rPr>
          <w:rFonts w:ascii="Palatino Linotype" w:hAnsi="Palatino Linotype"/>
          <w:color w:val="FF0000"/>
          <w:sz w:val="18"/>
          <w:szCs w:val="18"/>
        </w:rPr>
        <w:t>The</w:t>
      </w:r>
      <w:proofErr w:type="gramEnd"/>
      <w:r w:rsidR="00E848FE" w:rsidRPr="005F25C1">
        <w:rPr>
          <w:rFonts w:ascii="Palatino Linotype" w:hAnsi="Palatino Linotype"/>
          <w:color w:val="FF0000"/>
          <w:sz w:val="18"/>
          <w:szCs w:val="18"/>
        </w:rPr>
        <w:t xml:space="preserve"> acoustic analysis methods suggest that there are 19 acoustic variables (16 from the automatic measurement procedure, 2 derived variables, and the number of pulses), yet Table 3 only shows 14 variables.</w:t>
      </w:r>
      <w:r w:rsidR="00E848FE" w:rsidRPr="005F25C1">
        <w:rPr>
          <w:rFonts w:ascii="Palatino Linotype" w:hAnsi="Palatino Linotype"/>
          <w:color w:val="000000" w:themeColor="text1"/>
          <w:sz w:val="18"/>
          <w:szCs w:val="18"/>
        </w:rPr>
        <w:t xml:space="preserve"> </w:t>
      </w:r>
      <w:r w:rsidR="000C2998" w:rsidRPr="005F25C1">
        <w:rPr>
          <w:rFonts w:ascii="Palatino Linotype" w:hAnsi="Palatino Linotype"/>
          <w:color w:val="000000" w:themeColor="text1"/>
          <w:sz w:val="18"/>
          <w:szCs w:val="18"/>
        </w:rPr>
        <w:t xml:space="preserve">  In the final analysis we only used the </w:t>
      </w:r>
      <w:r w:rsidR="00055939" w:rsidRPr="005F25C1">
        <w:rPr>
          <w:rFonts w:ascii="Palatino Linotype" w:hAnsi="Palatino Linotype"/>
          <w:color w:val="000000" w:themeColor="text1"/>
          <w:sz w:val="18"/>
          <w:szCs w:val="18"/>
        </w:rPr>
        <w:t xml:space="preserve">14 variables. We have changed the number in the text accordingly. The </w:t>
      </w:r>
      <w:r w:rsidR="00EE6CD8" w:rsidRPr="005F25C1">
        <w:rPr>
          <w:rFonts w:ascii="Palatino Linotype" w:hAnsi="Palatino Linotype"/>
          <w:color w:val="000000" w:themeColor="text1"/>
          <w:sz w:val="18"/>
          <w:szCs w:val="18"/>
        </w:rPr>
        <w:t>number of pulses was</w:t>
      </w:r>
      <w:r w:rsidR="00055939" w:rsidRPr="005F25C1">
        <w:rPr>
          <w:rFonts w:ascii="Palatino Linotype" w:hAnsi="Palatino Linotype"/>
          <w:color w:val="000000" w:themeColor="text1"/>
          <w:sz w:val="18"/>
          <w:szCs w:val="18"/>
        </w:rPr>
        <w:t xml:space="preserve"> not used in the </w:t>
      </w:r>
      <w:r w:rsidR="00EE6CD8" w:rsidRPr="005F25C1">
        <w:rPr>
          <w:rFonts w:ascii="Palatino Linotype" w:hAnsi="Palatino Linotype"/>
          <w:color w:val="000000" w:themeColor="text1"/>
          <w:sz w:val="18"/>
          <w:szCs w:val="18"/>
        </w:rPr>
        <w:t>analysis and</w:t>
      </w:r>
      <w:r w:rsidR="00055939" w:rsidRPr="005F25C1">
        <w:rPr>
          <w:rFonts w:ascii="Palatino Linotype" w:hAnsi="Palatino Linotype"/>
          <w:color w:val="000000" w:themeColor="text1"/>
          <w:sz w:val="18"/>
          <w:szCs w:val="18"/>
        </w:rPr>
        <w:t xml:space="preserve"> therefore we have removed the sentences about the pulse analysis. </w:t>
      </w:r>
    </w:p>
    <w:p w:rsidR="000C2998" w:rsidRPr="005F25C1" w:rsidRDefault="000C2998" w:rsidP="00BD052E">
      <w:pPr>
        <w:spacing w:line="240" w:lineRule="auto"/>
        <w:jc w:val="both"/>
        <w:rPr>
          <w:rFonts w:ascii="Palatino Linotype" w:hAnsi="Palatino Linotype"/>
          <w:color w:val="000000" w:themeColor="text1"/>
          <w:sz w:val="18"/>
          <w:szCs w:val="18"/>
        </w:rPr>
      </w:pPr>
    </w:p>
    <w:p w:rsidR="00EE170D" w:rsidRPr="005F25C1" w:rsidRDefault="00EE170D" w:rsidP="00CB2ADF">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2.</w:t>
      </w:r>
      <w:r w:rsidR="000C2998" w:rsidRPr="005F25C1">
        <w:rPr>
          <w:rFonts w:ascii="Palatino Linotype" w:hAnsi="Palatino Linotype"/>
          <w:color w:val="FF0000"/>
          <w:sz w:val="18"/>
          <w:szCs w:val="18"/>
        </w:rPr>
        <w:t xml:space="preserve">5b. </w:t>
      </w:r>
      <w:r w:rsidR="00E848FE" w:rsidRPr="005F25C1">
        <w:rPr>
          <w:rFonts w:ascii="Palatino Linotype" w:hAnsi="Palatino Linotype"/>
          <w:color w:val="FF0000"/>
          <w:sz w:val="18"/>
          <w:szCs w:val="18"/>
        </w:rPr>
        <w:t xml:space="preserve">Also, some of the acoustic variables are not described in sufficient detail to be replicated. </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Bandwidth</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 xml:space="preserve">, </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Maximum Frequency</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 xml:space="preserve">, and </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Minimum Frequency</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 xml:space="preserve"> need to be defined relative to the call</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 xml:space="preserve">s </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peak amplitude</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 xml:space="preserve"> (this value is available directly from </w:t>
      </w:r>
      <w:proofErr w:type="spellStart"/>
      <w:r w:rsidR="00E848FE" w:rsidRPr="005F25C1">
        <w:rPr>
          <w:rFonts w:ascii="Palatino Linotype" w:hAnsi="Palatino Linotype"/>
          <w:color w:val="FF0000"/>
          <w:sz w:val="18"/>
          <w:szCs w:val="18"/>
        </w:rPr>
        <w:t>Avisoft</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s</w:t>
      </w:r>
      <w:proofErr w:type="spellEnd"/>
      <w:r w:rsidR="00E848FE" w:rsidRPr="005F25C1">
        <w:rPr>
          <w:rFonts w:ascii="Palatino Linotype" w:hAnsi="Palatino Linotype"/>
          <w:color w:val="FF0000"/>
          <w:sz w:val="18"/>
          <w:szCs w:val="18"/>
        </w:rPr>
        <w:t xml:space="preserve"> automatic measurements dialogue box). For example, maximum frequency could be defined as the highest frequency that was within 10 dB of the peak amplitude. Otherwise, minimum frequency would always be 0 Hz and maximum frequency and bandwidth would always be the highest frequency of the recording (probably 22050 Hz). </w:t>
      </w:r>
      <w:r w:rsidRPr="005F25C1">
        <w:rPr>
          <w:rFonts w:ascii="Palatino Linotype" w:hAnsi="Palatino Linotype"/>
          <w:color w:val="FF0000"/>
          <w:sz w:val="18"/>
          <w:szCs w:val="18"/>
        </w:rPr>
        <w:t xml:space="preserve"> </w:t>
      </w:r>
    </w:p>
    <w:p w:rsidR="00EE170D" w:rsidRPr="005F25C1" w:rsidRDefault="00EE170D" w:rsidP="00CB2ADF">
      <w:pPr>
        <w:spacing w:line="240" w:lineRule="auto"/>
        <w:jc w:val="both"/>
        <w:rPr>
          <w:rFonts w:ascii="Palatino Linotype" w:hAnsi="Palatino Linotype"/>
          <w:color w:val="FF0000"/>
          <w:sz w:val="18"/>
          <w:szCs w:val="18"/>
        </w:rPr>
      </w:pPr>
    </w:p>
    <w:p w:rsidR="00CB2ADF" w:rsidRPr="005F25C1" w:rsidRDefault="00FF2329" w:rsidP="00CB2ADF">
      <w:pPr>
        <w:spacing w:line="240" w:lineRule="auto"/>
        <w:jc w:val="both"/>
        <w:rPr>
          <w:rFonts w:ascii="Palatino Linotype" w:hAnsi="Palatino Linotype"/>
          <w:color w:val="000000" w:themeColor="text1"/>
          <w:sz w:val="18"/>
          <w:szCs w:val="18"/>
        </w:rPr>
      </w:pPr>
      <w:r w:rsidRPr="005F25C1">
        <w:rPr>
          <w:rFonts w:ascii="Palatino Linotype" w:hAnsi="Palatino Linotype"/>
          <w:color w:val="FF0000"/>
          <w:sz w:val="18"/>
          <w:szCs w:val="18"/>
        </w:rPr>
        <w:t xml:space="preserve">Does ‘mean’ indicate that measures were obtained from an averaged </w:t>
      </w:r>
      <w:proofErr w:type="gramStart"/>
      <w:r w:rsidRPr="005F25C1">
        <w:rPr>
          <w:rFonts w:ascii="Palatino Linotype" w:hAnsi="Palatino Linotype"/>
          <w:color w:val="FF0000"/>
          <w:sz w:val="18"/>
          <w:szCs w:val="18"/>
        </w:rPr>
        <w:t>spectrum,</w:t>
      </w:r>
      <w:proofErr w:type="gramEnd"/>
      <w:r w:rsidRPr="005F25C1">
        <w:rPr>
          <w:rFonts w:ascii="Palatino Linotype" w:hAnsi="Palatino Linotype"/>
          <w:color w:val="FF0000"/>
          <w:sz w:val="18"/>
          <w:szCs w:val="18"/>
        </w:rPr>
        <w:t xml:space="preserve"> or that they were obtained from every spectrum within the call and then averaged. These two methods produce very different results, so the method should be defined clearly in the text. For example, the authors could state ‘all frequency measures were obtained from the mean spectrum of each call or call component, and the 3 quartiles were also measured from the point within the call or call component that had the maximum amplitude.’ </w:t>
      </w:r>
    </w:p>
    <w:p w:rsidR="00EE170D" w:rsidRPr="005F25C1" w:rsidRDefault="00EE170D" w:rsidP="00EE170D">
      <w:pPr>
        <w:spacing w:line="240" w:lineRule="auto"/>
        <w:jc w:val="both"/>
        <w:rPr>
          <w:rFonts w:ascii="Palatino Linotype" w:hAnsi="Palatino Linotype"/>
          <w:color w:val="FF0000"/>
          <w:sz w:val="18"/>
          <w:szCs w:val="18"/>
        </w:rPr>
      </w:pPr>
    </w:p>
    <w:p w:rsidR="00EE170D" w:rsidRPr="005F25C1" w:rsidRDefault="00EE170D" w:rsidP="00EE170D">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Finally, the authors should explain where within the call the frequency measurements were obtained. Table 3 states ‘mean’ or ‘max’ in parentheses, but these terms are unclear and will not be meaningful to anyone who is unfamiliar with </w:t>
      </w:r>
      <w:proofErr w:type="spellStart"/>
      <w:r w:rsidRPr="005F25C1">
        <w:rPr>
          <w:rFonts w:ascii="Palatino Linotype" w:hAnsi="Palatino Linotype"/>
          <w:color w:val="FF0000"/>
          <w:sz w:val="18"/>
          <w:szCs w:val="18"/>
        </w:rPr>
        <w:t>Avisoft</w:t>
      </w:r>
      <w:proofErr w:type="spellEnd"/>
      <w:r w:rsidRPr="005F25C1">
        <w:rPr>
          <w:rFonts w:ascii="Palatino Linotype" w:hAnsi="Palatino Linotype"/>
          <w:color w:val="FF0000"/>
          <w:sz w:val="18"/>
          <w:szCs w:val="18"/>
        </w:rPr>
        <w:t xml:space="preserve"> software. Does ‘mean’ indicate that measures were obtained from an averaged </w:t>
      </w:r>
      <w:proofErr w:type="gramStart"/>
      <w:r w:rsidRPr="005F25C1">
        <w:rPr>
          <w:rFonts w:ascii="Palatino Linotype" w:hAnsi="Palatino Linotype"/>
          <w:color w:val="FF0000"/>
          <w:sz w:val="18"/>
          <w:szCs w:val="18"/>
        </w:rPr>
        <w:t>spectrum,</w:t>
      </w:r>
      <w:proofErr w:type="gramEnd"/>
      <w:r w:rsidRPr="005F25C1">
        <w:rPr>
          <w:rFonts w:ascii="Palatino Linotype" w:hAnsi="Palatino Linotype"/>
          <w:color w:val="FF0000"/>
          <w:sz w:val="18"/>
          <w:szCs w:val="18"/>
        </w:rPr>
        <w:t xml:space="preserve"> or that they were obtained from every spectrum within the call and then averaged. These two methods produce very different results, so the method should be defined clearly in the text. For example, the authors could state ‘all </w:t>
      </w:r>
      <w:r w:rsidRPr="005F25C1">
        <w:rPr>
          <w:rFonts w:ascii="Palatino Linotype" w:hAnsi="Palatino Linotype"/>
          <w:color w:val="FF0000"/>
          <w:sz w:val="18"/>
          <w:szCs w:val="18"/>
        </w:rPr>
        <w:lastRenderedPageBreak/>
        <w:t xml:space="preserve">frequency measures were obtained from the mean spectrum of each call or call component, and the 3 quartiles were also measured from the point within the call or call component that had the maximum amplitude.’ </w:t>
      </w:r>
    </w:p>
    <w:p w:rsidR="00EE170D" w:rsidRPr="005F25C1" w:rsidRDefault="00EE170D" w:rsidP="00EE170D">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 xml:space="preserve">We have added some sentences to clarify how and where acoustic variables were measured. </w:t>
      </w:r>
      <w:proofErr w:type="gramStart"/>
      <w:r w:rsidR="00481EF1">
        <w:rPr>
          <w:rFonts w:ascii="Palatino Linotype" w:hAnsi="Palatino Linotype"/>
          <w:color w:val="000000" w:themeColor="text1"/>
          <w:sz w:val="18"/>
          <w:szCs w:val="18"/>
        </w:rPr>
        <w:t>(P. 9-10 L26</w:t>
      </w:r>
      <w:r w:rsidR="003933F3">
        <w:rPr>
          <w:rFonts w:ascii="Palatino Linotype" w:hAnsi="Palatino Linotype"/>
          <w:color w:val="000000" w:themeColor="text1"/>
          <w:sz w:val="18"/>
          <w:szCs w:val="18"/>
        </w:rPr>
        <w:t>-</w:t>
      </w:r>
      <w:r w:rsidR="00481EF1">
        <w:rPr>
          <w:rFonts w:ascii="Palatino Linotype" w:hAnsi="Palatino Linotype"/>
          <w:color w:val="000000" w:themeColor="text1"/>
          <w:sz w:val="18"/>
          <w:szCs w:val="18"/>
        </w:rPr>
        <w:t>5</w:t>
      </w:r>
      <w:r w:rsidR="003933F3">
        <w:rPr>
          <w:rFonts w:ascii="Palatino Linotype" w:hAnsi="Palatino Linotype"/>
          <w:color w:val="000000" w:themeColor="text1"/>
          <w:sz w:val="18"/>
          <w:szCs w:val="18"/>
        </w:rPr>
        <w:t>).</w:t>
      </w:r>
      <w:proofErr w:type="gramEnd"/>
    </w:p>
    <w:p w:rsidR="00EE170D" w:rsidRPr="005F25C1" w:rsidRDefault="00EE170D" w:rsidP="00EE170D">
      <w:pPr>
        <w:spacing w:line="240" w:lineRule="auto"/>
        <w:jc w:val="both"/>
        <w:rPr>
          <w:rFonts w:ascii="Palatino Linotype" w:hAnsi="Palatino Linotype"/>
          <w:color w:val="0070C0"/>
          <w:sz w:val="18"/>
          <w:szCs w:val="18"/>
        </w:rPr>
      </w:pPr>
      <w:r w:rsidRPr="005F25C1">
        <w:rPr>
          <w:rFonts w:ascii="Palatino Linotype" w:hAnsi="Palatino Linotype"/>
          <w:color w:val="0070C0"/>
          <w:sz w:val="18"/>
          <w:szCs w:val="18"/>
        </w:rPr>
        <w:t>The minimum frequency is the lowest frequency having an amplitude exceeding the threshold (-20dB), whilst the maximum frequency is the highest frequency having an amplitude exceeding threshold. The bandwidth is the difference between minimum and maximum frequency.  These quartile variables characterize the distribution of energy across the spectrum and indicate the below which frequency at respectively 25, 50 or 75% of the energy can be found. The distance between quartile 75% and quartile 25% is a measure of the pureness of the sound. The 50% quartile also indicated the mean frequency</w:t>
      </w:r>
      <w:r w:rsidRPr="005F25C1">
        <w:rPr>
          <w:rFonts w:ascii="Palatino Linotype" w:hAnsi="Palatino Linotype"/>
          <w:color w:val="000000" w:themeColor="text1"/>
          <w:sz w:val="18"/>
          <w:szCs w:val="18"/>
        </w:rPr>
        <w:t xml:space="preserve">.  </w:t>
      </w:r>
      <w:r w:rsidRPr="005F25C1">
        <w:rPr>
          <w:rFonts w:ascii="Palatino Linotype" w:hAnsi="Palatino Linotype"/>
          <w:color w:val="0070C0"/>
          <w:sz w:val="18"/>
          <w:szCs w:val="18"/>
        </w:rPr>
        <w:t xml:space="preserve">All mean frequency measures were obtained from the mean spectrum of each call or call component, while the 3 quartiles were also measured from the point within the call or call component that had the maximum amplitude (Specht2011). </w:t>
      </w:r>
    </w:p>
    <w:p w:rsidR="00EE170D" w:rsidRPr="005F25C1" w:rsidRDefault="00EE170D" w:rsidP="00BD052E">
      <w:pPr>
        <w:spacing w:line="240" w:lineRule="auto"/>
        <w:jc w:val="both"/>
        <w:rPr>
          <w:rFonts w:ascii="Palatino Linotype" w:hAnsi="Palatino Linotype"/>
          <w:color w:val="FF0000"/>
          <w:sz w:val="18"/>
          <w:szCs w:val="18"/>
        </w:rPr>
      </w:pPr>
    </w:p>
    <w:p w:rsidR="00055939" w:rsidRPr="005F25C1" w:rsidRDefault="00EE170D"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FF0000"/>
          <w:sz w:val="18"/>
          <w:szCs w:val="18"/>
        </w:rPr>
        <w:t>#2.5c</w:t>
      </w:r>
      <w:r w:rsidR="00055939" w:rsidRPr="005F25C1">
        <w:rPr>
          <w:rFonts w:ascii="Palatino Linotype" w:hAnsi="Palatino Linotype"/>
          <w:color w:val="FF0000"/>
          <w:sz w:val="18"/>
          <w:szCs w:val="18"/>
        </w:rPr>
        <w:t xml:space="preserve">. </w:t>
      </w:r>
      <w:r w:rsidR="00E848FE" w:rsidRPr="005F25C1">
        <w:rPr>
          <w:rFonts w:ascii="Palatino Linotype" w:hAnsi="Palatino Linotype"/>
          <w:color w:val="FF0000"/>
          <w:sz w:val="18"/>
          <w:szCs w:val="18"/>
        </w:rPr>
        <w:t xml:space="preserve">Also, the frequency variables listed in Table 3 should have </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Hz</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 xml:space="preserve"> listed in parentheses as their unit of measurement.</w:t>
      </w:r>
      <w:r w:rsidR="00E848FE" w:rsidRPr="005F25C1">
        <w:rPr>
          <w:rFonts w:ascii="Palatino Linotype" w:hAnsi="Palatino Linotype"/>
          <w:color w:val="000000" w:themeColor="text1"/>
          <w:sz w:val="18"/>
          <w:szCs w:val="18"/>
        </w:rPr>
        <w:t xml:space="preserve"> </w:t>
      </w:r>
    </w:p>
    <w:p w:rsidR="00055939" w:rsidRPr="005F25C1" w:rsidRDefault="00055939"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We have added Hz to all frequency</w:t>
      </w:r>
      <w:r w:rsidR="00EE170D" w:rsidRPr="005F25C1">
        <w:rPr>
          <w:rFonts w:ascii="Palatino Linotype" w:hAnsi="Palatino Linotype"/>
          <w:color w:val="000000" w:themeColor="text1"/>
          <w:sz w:val="18"/>
          <w:szCs w:val="18"/>
        </w:rPr>
        <w:t xml:space="preserve"> related measurements in table 4</w:t>
      </w:r>
      <w:r w:rsidRPr="005F25C1">
        <w:rPr>
          <w:rFonts w:ascii="Palatino Linotype" w:hAnsi="Palatino Linotype"/>
          <w:color w:val="000000" w:themeColor="text1"/>
          <w:sz w:val="18"/>
          <w:szCs w:val="18"/>
        </w:rPr>
        <w:t xml:space="preserve">. </w:t>
      </w:r>
      <w:r w:rsidR="00EE170D" w:rsidRPr="005F25C1">
        <w:rPr>
          <w:rFonts w:ascii="Palatino Linotype" w:hAnsi="Palatino Linotype"/>
          <w:color w:val="000000" w:themeColor="text1"/>
          <w:sz w:val="18"/>
          <w:szCs w:val="18"/>
        </w:rPr>
        <w:t>(Was table 3, see #2.6)</w:t>
      </w:r>
      <w:r w:rsidR="003933F3">
        <w:rPr>
          <w:rFonts w:ascii="Palatino Linotype" w:hAnsi="Palatino Linotype"/>
          <w:color w:val="000000" w:themeColor="text1"/>
          <w:sz w:val="18"/>
          <w:szCs w:val="18"/>
        </w:rPr>
        <w:t xml:space="preserve"> (P18)</w:t>
      </w:r>
    </w:p>
    <w:p w:rsidR="00FF2329" w:rsidRPr="005F25C1" w:rsidRDefault="00FF2329" w:rsidP="00BD052E">
      <w:pPr>
        <w:spacing w:line="240" w:lineRule="auto"/>
        <w:jc w:val="both"/>
        <w:rPr>
          <w:rFonts w:ascii="Palatino Linotype" w:hAnsi="Palatino Linotype"/>
          <w:color w:val="000000" w:themeColor="text1"/>
          <w:sz w:val="18"/>
          <w:szCs w:val="18"/>
        </w:rPr>
      </w:pPr>
    </w:p>
    <w:p w:rsidR="00E848FE" w:rsidRPr="005F25C1" w:rsidRDefault="00FA4870" w:rsidP="00BD052E">
      <w:pPr>
        <w:spacing w:line="240" w:lineRule="auto"/>
        <w:jc w:val="both"/>
        <w:rPr>
          <w:rFonts w:ascii="Palatino Linotype" w:hAnsi="Palatino Linotype"/>
          <w:color w:val="FF0000"/>
          <w:sz w:val="18"/>
          <w:szCs w:val="18"/>
        </w:rPr>
      </w:pPr>
      <w:proofErr w:type="gramStart"/>
      <w:r w:rsidRPr="005F25C1">
        <w:rPr>
          <w:rFonts w:ascii="Palatino Linotype" w:hAnsi="Palatino Linotype"/>
          <w:color w:val="FF0000"/>
          <w:sz w:val="18"/>
          <w:szCs w:val="18"/>
        </w:rPr>
        <w:t>#2.</w:t>
      </w:r>
      <w:r w:rsidR="00E848FE" w:rsidRPr="005F25C1">
        <w:rPr>
          <w:rFonts w:ascii="Palatino Linotype" w:hAnsi="Palatino Linotype"/>
          <w:color w:val="FF0000"/>
          <w:sz w:val="18"/>
          <w:szCs w:val="18"/>
        </w:rPr>
        <w:t>6.</w:t>
      </w:r>
      <w:proofErr w:type="gramEnd"/>
      <w:r w:rsidR="00E848FE" w:rsidRPr="005F25C1">
        <w:rPr>
          <w:rFonts w:ascii="Palatino Linotype" w:hAnsi="Palatino Linotype"/>
          <w:color w:val="FF0000"/>
          <w:sz w:val="18"/>
          <w:szCs w:val="18"/>
        </w:rPr>
        <w:t xml:space="preserve"> Table 4 should be re-</w:t>
      </w:r>
      <w:proofErr w:type="spellStart"/>
      <w:r w:rsidR="00E848FE" w:rsidRPr="005F25C1">
        <w:rPr>
          <w:rFonts w:ascii="Palatino Linotype" w:hAnsi="Palatino Linotype"/>
          <w:color w:val="FF0000"/>
          <w:sz w:val="18"/>
          <w:szCs w:val="18"/>
        </w:rPr>
        <w:t>labelled</w:t>
      </w:r>
      <w:proofErr w:type="spellEnd"/>
      <w:r w:rsidR="00E848FE" w:rsidRPr="005F25C1">
        <w:rPr>
          <w:rFonts w:ascii="Palatino Linotype" w:hAnsi="Palatino Linotype"/>
          <w:color w:val="FF0000"/>
          <w:sz w:val="18"/>
          <w:szCs w:val="18"/>
        </w:rPr>
        <w:t xml:space="preserve"> as </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Table 1</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 xml:space="preserve"> since it is mentioned first in the text. </w:t>
      </w:r>
    </w:p>
    <w:p w:rsidR="00EE170D" w:rsidRPr="005F25C1" w:rsidRDefault="00EE170D"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 xml:space="preserve">We have re-labeled Table 4 (overview of behaviors) to table 1 and accordingly adapted numbering of other Tables and references to tables in text. </w:t>
      </w:r>
      <w:r w:rsidR="003933F3">
        <w:rPr>
          <w:rFonts w:ascii="Palatino Linotype" w:hAnsi="Palatino Linotype"/>
          <w:color w:val="000000" w:themeColor="text1"/>
          <w:sz w:val="18"/>
          <w:szCs w:val="18"/>
        </w:rPr>
        <w:t xml:space="preserve"> </w:t>
      </w:r>
    </w:p>
    <w:p w:rsidR="00EE170D" w:rsidRPr="005F25C1" w:rsidRDefault="00EE170D"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 xml:space="preserve">Table 1 (overview individual classification) </w:t>
      </w:r>
      <w:r w:rsidR="00FA4870" w:rsidRPr="005F25C1">
        <w:rPr>
          <w:rFonts w:ascii="Palatino Linotype" w:hAnsi="Palatino Linotype"/>
          <w:color w:val="000000" w:themeColor="text1"/>
          <w:sz w:val="18"/>
          <w:szCs w:val="18"/>
        </w:rPr>
        <w:tab/>
      </w:r>
      <w:r w:rsidRPr="005F25C1">
        <w:rPr>
          <w:rFonts w:ascii="Palatino Linotype" w:hAnsi="Palatino Linotype"/>
          <w:color w:val="000000" w:themeColor="text1"/>
          <w:sz w:val="18"/>
          <w:szCs w:val="18"/>
        </w:rPr>
        <w:sym w:font="Wingdings" w:char="F0E0"/>
      </w:r>
      <w:r w:rsidRPr="005F25C1">
        <w:rPr>
          <w:rFonts w:ascii="Palatino Linotype" w:hAnsi="Palatino Linotype"/>
          <w:color w:val="000000" w:themeColor="text1"/>
          <w:sz w:val="18"/>
          <w:szCs w:val="18"/>
        </w:rPr>
        <w:t xml:space="preserve"> Table 2</w:t>
      </w:r>
    </w:p>
    <w:p w:rsidR="00EE170D" w:rsidRPr="005F25C1" w:rsidRDefault="00EE170D"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 xml:space="preserve">Table 2 (overview </w:t>
      </w:r>
      <w:r w:rsidR="00FA4870" w:rsidRPr="005F25C1">
        <w:rPr>
          <w:rFonts w:ascii="Palatino Linotype" w:hAnsi="Palatino Linotype"/>
          <w:color w:val="000000" w:themeColor="text1"/>
          <w:sz w:val="18"/>
          <w:szCs w:val="18"/>
        </w:rPr>
        <w:t>behaviour</w:t>
      </w:r>
      <w:r w:rsidRPr="005F25C1">
        <w:rPr>
          <w:rFonts w:ascii="Palatino Linotype" w:hAnsi="Palatino Linotype"/>
          <w:color w:val="000000" w:themeColor="text1"/>
          <w:sz w:val="18"/>
          <w:szCs w:val="18"/>
        </w:rPr>
        <w:t xml:space="preserve"> classification) </w:t>
      </w:r>
      <w:r w:rsidR="00FA4870" w:rsidRPr="005F25C1">
        <w:rPr>
          <w:rFonts w:ascii="Palatino Linotype" w:hAnsi="Palatino Linotype"/>
          <w:color w:val="000000" w:themeColor="text1"/>
          <w:sz w:val="18"/>
          <w:szCs w:val="18"/>
        </w:rPr>
        <w:tab/>
      </w:r>
      <w:r w:rsidRPr="005F25C1">
        <w:rPr>
          <w:rFonts w:ascii="Palatino Linotype" w:hAnsi="Palatino Linotype"/>
          <w:color w:val="000000" w:themeColor="text1"/>
          <w:sz w:val="18"/>
          <w:szCs w:val="18"/>
        </w:rPr>
        <w:sym w:font="Wingdings" w:char="F0E0"/>
      </w:r>
      <w:r w:rsidRPr="005F25C1">
        <w:rPr>
          <w:rFonts w:ascii="Palatino Linotype" w:hAnsi="Palatino Linotype"/>
          <w:color w:val="000000" w:themeColor="text1"/>
          <w:sz w:val="18"/>
          <w:szCs w:val="18"/>
        </w:rPr>
        <w:t xml:space="preserve"> Table 3</w:t>
      </w:r>
    </w:p>
    <w:p w:rsidR="00EE170D" w:rsidRPr="005F25C1" w:rsidRDefault="00EE170D"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 xml:space="preserve">Table 3 </w:t>
      </w:r>
      <w:r w:rsidR="00FA4870" w:rsidRPr="005F25C1">
        <w:rPr>
          <w:rFonts w:ascii="Palatino Linotype" w:hAnsi="Palatino Linotype"/>
          <w:color w:val="000000" w:themeColor="text1"/>
          <w:sz w:val="18"/>
          <w:szCs w:val="18"/>
        </w:rPr>
        <w:t xml:space="preserve">(overview acoustic variables) </w:t>
      </w:r>
      <w:r w:rsidR="00FA4870" w:rsidRPr="005F25C1">
        <w:rPr>
          <w:rFonts w:ascii="Palatino Linotype" w:hAnsi="Palatino Linotype"/>
          <w:color w:val="000000" w:themeColor="text1"/>
          <w:sz w:val="18"/>
          <w:szCs w:val="18"/>
        </w:rPr>
        <w:tab/>
      </w:r>
      <w:r w:rsidRPr="005F25C1">
        <w:rPr>
          <w:rFonts w:ascii="Palatino Linotype" w:hAnsi="Palatino Linotype"/>
          <w:color w:val="000000" w:themeColor="text1"/>
          <w:sz w:val="18"/>
          <w:szCs w:val="18"/>
        </w:rPr>
        <w:sym w:font="Wingdings" w:char="F0E0"/>
      </w:r>
      <w:r w:rsidRPr="005F25C1">
        <w:rPr>
          <w:rFonts w:ascii="Palatino Linotype" w:hAnsi="Palatino Linotype"/>
          <w:color w:val="000000" w:themeColor="text1"/>
          <w:sz w:val="18"/>
          <w:szCs w:val="18"/>
        </w:rPr>
        <w:t xml:space="preserve"> Table 4</w:t>
      </w:r>
    </w:p>
    <w:p w:rsidR="00EE170D" w:rsidRPr="005F25C1" w:rsidRDefault="00EE170D"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 xml:space="preserve">Table 4 </w:t>
      </w:r>
      <w:r w:rsidR="00FA4870" w:rsidRPr="005F25C1">
        <w:rPr>
          <w:rFonts w:ascii="Palatino Linotype" w:hAnsi="Palatino Linotype"/>
          <w:color w:val="000000" w:themeColor="text1"/>
          <w:sz w:val="18"/>
          <w:szCs w:val="18"/>
        </w:rPr>
        <w:t xml:space="preserve">(overview behaviour) </w:t>
      </w:r>
      <w:r w:rsidR="00FA4870" w:rsidRPr="005F25C1">
        <w:rPr>
          <w:rFonts w:ascii="Palatino Linotype" w:hAnsi="Palatino Linotype"/>
          <w:color w:val="000000" w:themeColor="text1"/>
          <w:sz w:val="18"/>
          <w:szCs w:val="18"/>
        </w:rPr>
        <w:tab/>
      </w:r>
      <w:r w:rsidR="00FA4870" w:rsidRPr="005F25C1">
        <w:rPr>
          <w:rFonts w:ascii="Palatino Linotype" w:hAnsi="Palatino Linotype"/>
          <w:color w:val="000000" w:themeColor="text1"/>
          <w:sz w:val="18"/>
          <w:szCs w:val="18"/>
        </w:rPr>
        <w:tab/>
      </w:r>
      <w:r w:rsidRPr="005F25C1">
        <w:rPr>
          <w:rFonts w:ascii="Palatino Linotype" w:hAnsi="Palatino Linotype"/>
          <w:color w:val="000000" w:themeColor="text1"/>
          <w:sz w:val="18"/>
          <w:szCs w:val="18"/>
        </w:rPr>
        <w:sym w:font="Wingdings" w:char="F0E0"/>
      </w:r>
      <w:r w:rsidRPr="005F25C1">
        <w:rPr>
          <w:rFonts w:ascii="Palatino Linotype" w:hAnsi="Palatino Linotype"/>
          <w:color w:val="000000" w:themeColor="text1"/>
          <w:sz w:val="18"/>
          <w:szCs w:val="18"/>
        </w:rPr>
        <w:t xml:space="preserve"> Table 1</w:t>
      </w:r>
    </w:p>
    <w:p w:rsidR="00E848FE" w:rsidRPr="005F25C1" w:rsidRDefault="00E848FE" w:rsidP="00BD052E">
      <w:pPr>
        <w:spacing w:line="240" w:lineRule="auto"/>
        <w:jc w:val="both"/>
        <w:rPr>
          <w:rFonts w:ascii="Palatino Linotype" w:hAnsi="Palatino Linotype"/>
          <w:color w:val="000000" w:themeColor="text1"/>
          <w:sz w:val="18"/>
          <w:szCs w:val="18"/>
        </w:rPr>
      </w:pPr>
    </w:p>
    <w:p w:rsidR="00E848FE" w:rsidRPr="005F25C1" w:rsidRDefault="00FA4870" w:rsidP="00BD052E">
      <w:pPr>
        <w:spacing w:line="240" w:lineRule="auto"/>
        <w:jc w:val="both"/>
        <w:rPr>
          <w:rFonts w:ascii="Palatino Linotype" w:hAnsi="Palatino Linotype"/>
          <w:color w:val="FF0000"/>
          <w:sz w:val="18"/>
          <w:szCs w:val="18"/>
        </w:rPr>
      </w:pPr>
      <w:proofErr w:type="gramStart"/>
      <w:r w:rsidRPr="005F25C1">
        <w:rPr>
          <w:rFonts w:ascii="Palatino Linotype" w:hAnsi="Palatino Linotype"/>
          <w:color w:val="FF0000"/>
          <w:sz w:val="18"/>
          <w:szCs w:val="18"/>
        </w:rPr>
        <w:t>#2.</w:t>
      </w:r>
      <w:r w:rsidR="00E848FE" w:rsidRPr="005F25C1">
        <w:rPr>
          <w:rFonts w:ascii="Palatino Linotype" w:hAnsi="Palatino Linotype"/>
          <w:color w:val="FF0000"/>
          <w:sz w:val="18"/>
          <w:szCs w:val="18"/>
        </w:rPr>
        <w:t>7.</w:t>
      </w:r>
      <w:proofErr w:type="gramEnd"/>
      <w:r w:rsidR="00E848FE" w:rsidRPr="005F25C1">
        <w:rPr>
          <w:rFonts w:ascii="Palatino Linotype" w:hAnsi="Palatino Linotype"/>
          <w:color w:val="FF0000"/>
          <w:sz w:val="18"/>
          <w:szCs w:val="18"/>
        </w:rPr>
        <w:t xml:space="preserve"> The footnotes in Tables 1 and 2 state that results are included for </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the whole call and the noisy part</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 xml:space="preserve"> of the call, but should also state that results are included for the </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harmonic part</w:t>
      </w:r>
      <w:r w:rsidR="00FC72A7" w:rsidRPr="005F25C1">
        <w:rPr>
          <w:rFonts w:ascii="Palatino Linotype" w:hAnsi="Palatino Linotype"/>
          <w:color w:val="FF0000"/>
          <w:sz w:val="18"/>
          <w:szCs w:val="18"/>
        </w:rPr>
        <w:t>’</w:t>
      </w:r>
      <w:r w:rsidR="00E848FE" w:rsidRPr="005F25C1">
        <w:rPr>
          <w:rFonts w:ascii="Palatino Linotype" w:hAnsi="Palatino Linotype"/>
          <w:color w:val="FF0000"/>
          <w:sz w:val="18"/>
          <w:szCs w:val="18"/>
        </w:rPr>
        <w:t xml:space="preserve"> of the call. </w:t>
      </w:r>
    </w:p>
    <w:p w:rsidR="003933F3" w:rsidRDefault="00FA430D"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 xml:space="preserve">We changed the footnotes and added the harmonic part. </w:t>
      </w:r>
      <w:r w:rsidR="001C1ABC">
        <w:rPr>
          <w:rFonts w:ascii="Palatino Linotype" w:hAnsi="Palatino Linotype"/>
          <w:color w:val="000000" w:themeColor="text1"/>
          <w:sz w:val="18"/>
          <w:szCs w:val="18"/>
        </w:rPr>
        <w:t>(P. 18)</w:t>
      </w:r>
    </w:p>
    <w:p w:rsidR="00FA430D" w:rsidRPr="005F25C1" w:rsidRDefault="00FA430D" w:rsidP="00BD052E">
      <w:pPr>
        <w:spacing w:line="240" w:lineRule="auto"/>
        <w:jc w:val="both"/>
        <w:rPr>
          <w:rFonts w:ascii="Palatino Linotype" w:hAnsi="Palatino Linotype"/>
          <w:color w:val="00B0F0"/>
          <w:sz w:val="18"/>
          <w:szCs w:val="18"/>
        </w:rPr>
      </w:pPr>
      <w:r w:rsidRPr="005F25C1">
        <w:rPr>
          <w:rFonts w:ascii="Palatino Linotype" w:hAnsi="Palatino Linotype"/>
          <w:color w:val="00B0F0"/>
          <w:sz w:val="18"/>
          <w:szCs w:val="18"/>
        </w:rPr>
        <w:t>Results for the whole call, noisy part and harmonic part are given;</w:t>
      </w:r>
    </w:p>
    <w:p w:rsidR="00E848FE" w:rsidRPr="005F25C1" w:rsidRDefault="00E848FE" w:rsidP="00BD052E">
      <w:pPr>
        <w:spacing w:line="240" w:lineRule="auto"/>
        <w:jc w:val="both"/>
        <w:rPr>
          <w:rFonts w:ascii="Palatino Linotype" w:hAnsi="Palatino Linotype"/>
          <w:color w:val="000000" w:themeColor="text1"/>
          <w:sz w:val="18"/>
          <w:szCs w:val="18"/>
        </w:rPr>
      </w:pPr>
    </w:p>
    <w:p w:rsidR="003933F3" w:rsidRDefault="00FA430D"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FF0000"/>
          <w:sz w:val="18"/>
          <w:szCs w:val="18"/>
        </w:rPr>
        <w:t>#</w:t>
      </w:r>
      <w:r w:rsidR="00FA4870" w:rsidRPr="005F25C1">
        <w:rPr>
          <w:rFonts w:ascii="Palatino Linotype" w:hAnsi="Palatino Linotype"/>
          <w:color w:val="FF0000"/>
          <w:sz w:val="18"/>
          <w:szCs w:val="18"/>
        </w:rPr>
        <w:t>2.8</w:t>
      </w:r>
      <w:r w:rsidRPr="005F25C1">
        <w:rPr>
          <w:rFonts w:ascii="Palatino Linotype" w:hAnsi="Palatino Linotype"/>
          <w:color w:val="FF0000"/>
          <w:sz w:val="18"/>
          <w:szCs w:val="18"/>
        </w:rPr>
        <w:t xml:space="preserve"> </w:t>
      </w:r>
      <w:proofErr w:type="gramStart"/>
      <w:r w:rsidRPr="005F25C1">
        <w:rPr>
          <w:rFonts w:ascii="Palatino Linotype" w:hAnsi="Palatino Linotype"/>
          <w:color w:val="FF0000"/>
          <w:sz w:val="18"/>
          <w:szCs w:val="18"/>
        </w:rPr>
        <w:t>In</w:t>
      </w:r>
      <w:proofErr w:type="gramEnd"/>
      <w:r w:rsidRPr="005F25C1">
        <w:rPr>
          <w:rFonts w:ascii="Palatino Linotype" w:hAnsi="Palatino Linotype"/>
          <w:color w:val="FF0000"/>
          <w:sz w:val="18"/>
          <w:szCs w:val="18"/>
        </w:rPr>
        <w:t xml:space="preserve"> the recording methods, please state the file format, number of bits and sampling rate used in two recorders.</w:t>
      </w:r>
      <w:r w:rsidRPr="005F25C1">
        <w:rPr>
          <w:rFonts w:ascii="Palatino Linotype" w:hAnsi="Palatino Linotype"/>
          <w:color w:val="000000" w:themeColor="text1"/>
          <w:sz w:val="18"/>
          <w:szCs w:val="18"/>
        </w:rPr>
        <w:t xml:space="preserve">  We added a sentence to clarify these details. </w:t>
      </w:r>
      <w:r w:rsidR="001C1ABC">
        <w:rPr>
          <w:rFonts w:ascii="Palatino Linotype" w:hAnsi="Palatino Linotype"/>
          <w:color w:val="000000" w:themeColor="text1"/>
          <w:sz w:val="18"/>
          <w:szCs w:val="18"/>
        </w:rPr>
        <w:t>(P. 9 L11</w:t>
      </w:r>
      <w:r w:rsidR="003933F3">
        <w:rPr>
          <w:rFonts w:ascii="Palatino Linotype" w:hAnsi="Palatino Linotype"/>
          <w:color w:val="000000" w:themeColor="text1"/>
          <w:sz w:val="18"/>
          <w:szCs w:val="18"/>
        </w:rPr>
        <w:t>)</w:t>
      </w:r>
    </w:p>
    <w:p w:rsidR="00FA430D" w:rsidRPr="003933F3" w:rsidRDefault="00FA430D" w:rsidP="00BD052E">
      <w:pPr>
        <w:spacing w:line="240" w:lineRule="auto"/>
        <w:jc w:val="both"/>
        <w:rPr>
          <w:rFonts w:ascii="Palatino Linotype" w:hAnsi="Palatino Linotype"/>
          <w:color w:val="00B0F0"/>
          <w:sz w:val="18"/>
          <w:szCs w:val="18"/>
        </w:rPr>
      </w:pPr>
      <w:r w:rsidRPr="003933F3">
        <w:rPr>
          <w:rFonts w:ascii="Palatino Linotype" w:hAnsi="Palatino Linotype"/>
          <w:color w:val="00B0F0"/>
          <w:sz w:val="18"/>
          <w:szCs w:val="18"/>
        </w:rPr>
        <w:t xml:space="preserve">Calls were recorded in wav format with 16 bits and 44.1 kHz. </w:t>
      </w:r>
    </w:p>
    <w:p w:rsidR="00E848FE" w:rsidRPr="005F25C1" w:rsidRDefault="00E848FE" w:rsidP="00BD052E">
      <w:pPr>
        <w:spacing w:line="240" w:lineRule="auto"/>
        <w:jc w:val="both"/>
        <w:rPr>
          <w:rFonts w:ascii="Palatino Linotype" w:hAnsi="Palatino Linotype"/>
          <w:color w:val="000000" w:themeColor="text1"/>
          <w:sz w:val="18"/>
          <w:szCs w:val="18"/>
        </w:rPr>
      </w:pPr>
    </w:p>
    <w:p w:rsidR="007E0103" w:rsidRPr="00C66BF6" w:rsidRDefault="00E848FE" w:rsidP="00BD052E">
      <w:pPr>
        <w:spacing w:line="240" w:lineRule="auto"/>
        <w:jc w:val="both"/>
        <w:rPr>
          <w:rFonts w:ascii="Palatino Linotype" w:hAnsi="Palatino Linotype"/>
          <w:color w:val="FF0000"/>
          <w:sz w:val="18"/>
          <w:szCs w:val="18"/>
        </w:rPr>
      </w:pPr>
      <w:r w:rsidRPr="00C66BF6">
        <w:rPr>
          <w:rFonts w:ascii="Palatino Linotype" w:hAnsi="Palatino Linotype"/>
          <w:color w:val="FF0000"/>
          <w:sz w:val="18"/>
          <w:szCs w:val="18"/>
        </w:rPr>
        <w:t xml:space="preserve">9. I have a few suggested wording changes and typo corrections. </w:t>
      </w:r>
    </w:p>
    <w:p w:rsidR="00E848FE" w:rsidRPr="00C66BF6" w:rsidRDefault="00E848FE" w:rsidP="00BD052E">
      <w:pPr>
        <w:spacing w:line="240" w:lineRule="auto"/>
        <w:jc w:val="both"/>
        <w:rPr>
          <w:rFonts w:ascii="Palatino Linotype" w:hAnsi="Palatino Linotype"/>
          <w:color w:val="FF0000"/>
          <w:sz w:val="18"/>
          <w:szCs w:val="18"/>
        </w:rPr>
      </w:pPr>
      <w:r w:rsidRPr="00C66BF6">
        <w:rPr>
          <w:rFonts w:ascii="Palatino Linotype" w:hAnsi="Palatino Linotype"/>
          <w:color w:val="FF0000"/>
          <w:sz w:val="18"/>
          <w:szCs w:val="18"/>
        </w:rPr>
        <w:t xml:space="preserve">In the last line of the Background in the Abstract,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emitted close graded close calls</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should be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emitted graded close calls.</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w:t>
      </w:r>
      <w:r w:rsidR="00B02074" w:rsidRPr="00C66BF6">
        <w:rPr>
          <w:rFonts w:ascii="Palatino Linotype" w:hAnsi="Palatino Linotype"/>
          <w:color w:val="FF0000"/>
          <w:sz w:val="18"/>
          <w:szCs w:val="18"/>
        </w:rPr>
        <w:t xml:space="preserve"> </w:t>
      </w:r>
      <w:r w:rsidRPr="00C66BF6">
        <w:rPr>
          <w:rFonts w:ascii="Palatino Linotype" w:hAnsi="Palatino Linotype"/>
          <w:color w:val="FF0000"/>
          <w:sz w:val="18"/>
          <w:szCs w:val="18"/>
        </w:rPr>
        <w:t xml:space="preserve">In the last sentence of the Introduction, delete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in their close calls</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and change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aspects of a graded call</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to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aspects of this graded call.</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In the results, change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considerable</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to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considerably</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and change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neither</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and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nor</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to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either</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and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or</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(or change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No evidence</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to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Evidence</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w:t>
      </w:r>
      <w:r w:rsidR="00B02074" w:rsidRPr="00C66BF6">
        <w:rPr>
          <w:rFonts w:ascii="Palatino Linotype" w:hAnsi="Palatino Linotype"/>
          <w:color w:val="FF0000"/>
          <w:sz w:val="18"/>
          <w:szCs w:val="18"/>
        </w:rPr>
        <w:t xml:space="preserve"> </w:t>
      </w:r>
      <w:r w:rsidRPr="00C66BF6">
        <w:rPr>
          <w:rFonts w:ascii="Palatino Linotype" w:hAnsi="Palatino Linotype"/>
          <w:color w:val="FF0000"/>
          <w:sz w:val="18"/>
          <w:szCs w:val="18"/>
        </w:rPr>
        <w:t xml:space="preserve">In the Discussion, </w:t>
      </w:r>
      <w:r w:rsidR="00FC72A7" w:rsidRPr="00C66BF6">
        <w:rPr>
          <w:rFonts w:ascii="Palatino Linotype" w:hAnsi="Palatino Linotype"/>
          <w:color w:val="FF0000"/>
          <w:sz w:val="18"/>
          <w:szCs w:val="18"/>
        </w:rPr>
        <w:t>‘</w:t>
      </w:r>
      <w:proofErr w:type="spellStart"/>
      <w:r w:rsidRPr="00C66BF6">
        <w:rPr>
          <w:rFonts w:ascii="Palatino Linotype" w:hAnsi="Palatino Linotype"/>
          <w:color w:val="FF0000"/>
          <w:sz w:val="18"/>
          <w:szCs w:val="18"/>
        </w:rPr>
        <w:t>tungara</w:t>
      </w:r>
      <w:proofErr w:type="spellEnd"/>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should have an accent above the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ú</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In the fourth paragraph of the Discussion, change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Similar</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to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Similarly</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and change </w:t>
      </w:r>
      <w:r w:rsidR="00FC72A7" w:rsidRPr="00C66BF6">
        <w:rPr>
          <w:rFonts w:ascii="Palatino Linotype" w:hAnsi="Palatino Linotype"/>
          <w:color w:val="FF0000"/>
          <w:sz w:val="18"/>
          <w:szCs w:val="18"/>
        </w:rPr>
        <w:t>‘</w:t>
      </w:r>
      <w:proofErr w:type="spellStart"/>
      <w:r w:rsidRPr="00C66BF6">
        <w:rPr>
          <w:rFonts w:ascii="Palatino Linotype" w:hAnsi="Palatino Linotype"/>
          <w:color w:val="FF0000"/>
          <w:sz w:val="18"/>
          <w:szCs w:val="18"/>
        </w:rPr>
        <w:t>unambiguity</w:t>
      </w:r>
      <w:proofErr w:type="spellEnd"/>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to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clarity. </w:t>
      </w:r>
      <w:r w:rsidR="00B02074" w:rsidRPr="00C66BF6">
        <w:rPr>
          <w:rFonts w:ascii="Palatino Linotype" w:hAnsi="Palatino Linotype"/>
          <w:color w:val="FF0000"/>
          <w:sz w:val="18"/>
          <w:szCs w:val="18"/>
        </w:rPr>
        <w:t xml:space="preserve"> </w:t>
      </w:r>
      <w:r w:rsidRPr="00C66BF6">
        <w:rPr>
          <w:rFonts w:ascii="Palatino Linotype" w:hAnsi="Palatino Linotype"/>
          <w:color w:val="FF0000"/>
          <w:sz w:val="18"/>
          <w:szCs w:val="18"/>
        </w:rPr>
        <w:t xml:space="preserve">In the last sentence of the Discussion, </w:t>
      </w:r>
      <w:proofErr w:type="gramStart"/>
      <w:r w:rsidRPr="00C66BF6">
        <w:rPr>
          <w:rFonts w:ascii="Palatino Linotype" w:hAnsi="Palatino Linotype"/>
          <w:color w:val="FF0000"/>
          <w:sz w:val="18"/>
          <w:szCs w:val="18"/>
        </w:rPr>
        <w:t xml:space="preserve">change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avoid</w:t>
      </w:r>
      <w:proofErr w:type="gramEnd"/>
      <w:r w:rsidRPr="00C66BF6">
        <w:rPr>
          <w:rFonts w:ascii="Palatino Linotype" w:hAnsi="Palatino Linotype"/>
          <w:color w:val="FF0000"/>
          <w:sz w:val="18"/>
          <w:szCs w:val="18"/>
        </w:rPr>
        <w:t xml:space="preserve"> the lack of ambiguity</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to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avoid the ambiguity.</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In the Conclusion, change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provide equally</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to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provide an equally</w:t>
      </w:r>
      <w:r w:rsidR="00FC72A7" w:rsidRPr="00C66BF6">
        <w:rPr>
          <w:rFonts w:ascii="Palatino Linotype" w:hAnsi="Palatino Linotype"/>
          <w:color w:val="FF0000"/>
          <w:sz w:val="18"/>
          <w:szCs w:val="18"/>
        </w:rPr>
        <w:t>’</w:t>
      </w:r>
      <w:r w:rsidR="00B02074" w:rsidRPr="00C66BF6">
        <w:rPr>
          <w:rFonts w:ascii="Palatino Linotype" w:hAnsi="Palatino Linotype"/>
          <w:color w:val="FF0000"/>
          <w:sz w:val="18"/>
          <w:szCs w:val="18"/>
        </w:rPr>
        <w:t xml:space="preserve"> </w:t>
      </w:r>
      <w:r w:rsidRPr="00C66BF6">
        <w:rPr>
          <w:rFonts w:ascii="Palatino Linotype" w:hAnsi="Palatino Linotype"/>
          <w:color w:val="FF0000"/>
          <w:sz w:val="18"/>
          <w:szCs w:val="18"/>
        </w:rPr>
        <w:t xml:space="preserve">and change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in animals, and in humans</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to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in human and non-human animals.</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In the first line of the Recording Methods, should it be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more than</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instead of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less then</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In reference 48, delete the </w:t>
      </w:r>
      <w:proofErr w:type="gramStart"/>
      <w:r w:rsidRPr="00C66BF6">
        <w:rPr>
          <w:rFonts w:ascii="Palatino Linotype" w:hAnsi="Palatino Linotype"/>
          <w:color w:val="FF0000"/>
          <w:sz w:val="18"/>
          <w:szCs w:val="18"/>
        </w:rPr>
        <w:t xml:space="preserve">second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d</w:t>
      </w:r>
      <w:r w:rsidR="00FC72A7" w:rsidRPr="00C66BF6">
        <w:rPr>
          <w:rFonts w:ascii="Palatino Linotype" w:hAnsi="Palatino Linotype"/>
          <w:color w:val="FF0000"/>
          <w:sz w:val="18"/>
          <w:szCs w:val="18"/>
        </w:rPr>
        <w:t>’</w:t>
      </w:r>
      <w:proofErr w:type="gramEnd"/>
      <w:r w:rsidRPr="00C66BF6">
        <w:rPr>
          <w:rFonts w:ascii="Palatino Linotype" w:hAnsi="Palatino Linotype"/>
          <w:color w:val="FF0000"/>
          <w:sz w:val="18"/>
          <w:szCs w:val="18"/>
        </w:rPr>
        <w:t xml:space="preserve"> from </w:t>
      </w:r>
      <w:r w:rsidR="00FC72A7" w:rsidRPr="00C66BF6">
        <w:rPr>
          <w:rFonts w:ascii="Palatino Linotype" w:hAnsi="Palatino Linotype"/>
          <w:color w:val="FF0000"/>
          <w:sz w:val="18"/>
          <w:szCs w:val="18"/>
        </w:rPr>
        <w:t>‘</w:t>
      </w:r>
      <w:proofErr w:type="spellStart"/>
      <w:r w:rsidRPr="00C66BF6">
        <w:rPr>
          <w:rFonts w:ascii="Palatino Linotype" w:hAnsi="Palatino Linotype"/>
          <w:color w:val="FF0000"/>
          <w:sz w:val="18"/>
          <w:szCs w:val="18"/>
        </w:rPr>
        <w:t>handbookd</w:t>
      </w:r>
      <w:proofErr w:type="spellEnd"/>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w:t>
      </w:r>
      <w:r w:rsidR="00B02074" w:rsidRPr="00C66BF6">
        <w:rPr>
          <w:rFonts w:ascii="Palatino Linotype" w:hAnsi="Palatino Linotype"/>
          <w:color w:val="FF0000"/>
          <w:sz w:val="18"/>
          <w:szCs w:val="18"/>
        </w:rPr>
        <w:t xml:space="preserve"> </w:t>
      </w:r>
      <w:r w:rsidRPr="00C66BF6">
        <w:rPr>
          <w:rFonts w:ascii="Palatino Linotype" w:hAnsi="Palatino Linotype"/>
          <w:color w:val="FF0000"/>
          <w:sz w:val="18"/>
          <w:szCs w:val="18"/>
        </w:rPr>
        <w:t xml:space="preserve">In Table 1 footnote, change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change</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to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chance.</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Throughout the Methods, change the 3 instances of </w:t>
      </w:r>
      <w:r w:rsidR="00FC72A7" w:rsidRPr="00C66BF6">
        <w:rPr>
          <w:rFonts w:ascii="Palatino Linotype" w:hAnsi="Palatino Linotype"/>
          <w:color w:val="FF0000"/>
          <w:sz w:val="18"/>
          <w:szCs w:val="18"/>
        </w:rPr>
        <w:t>‘</w:t>
      </w:r>
      <w:proofErr w:type="spellStart"/>
      <w:r w:rsidRPr="00C66BF6">
        <w:rPr>
          <w:rFonts w:ascii="Palatino Linotype" w:hAnsi="Palatino Linotype"/>
          <w:color w:val="FF0000"/>
          <w:sz w:val="18"/>
          <w:szCs w:val="18"/>
        </w:rPr>
        <w:t>analyzes</w:t>
      </w:r>
      <w:r w:rsidR="00FC72A7" w:rsidRPr="00C66BF6">
        <w:rPr>
          <w:rFonts w:ascii="Palatino Linotype" w:hAnsi="Palatino Linotype"/>
          <w:color w:val="FF0000"/>
          <w:sz w:val="18"/>
          <w:szCs w:val="18"/>
        </w:rPr>
        <w:t>’</w:t>
      </w:r>
      <w:proofErr w:type="spellEnd"/>
      <w:r w:rsidRPr="00C66BF6">
        <w:rPr>
          <w:rFonts w:ascii="Palatino Linotype" w:hAnsi="Palatino Linotype"/>
          <w:color w:val="FF0000"/>
          <w:sz w:val="18"/>
          <w:szCs w:val="18"/>
        </w:rPr>
        <w:t xml:space="preserve"> to </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analyses</w:t>
      </w:r>
      <w:r w:rsidR="00FC72A7" w:rsidRPr="00C66BF6">
        <w:rPr>
          <w:rFonts w:ascii="Palatino Linotype" w:hAnsi="Palatino Linotype"/>
          <w:color w:val="FF0000"/>
          <w:sz w:val="18"/>
          <w:szCs w:val="18"/>
        </w:rPr>
        <w:t>’</w:t>
      </w:r>
      <w:r w:rsidRPr="00C66BF6">
        <w:rPr>
          <w:rFonts w:ascii="Palatino Linotype" w:hAnsi="Palatino Linotype"/>
          <w:color w:val="FF0000"/>
          <w:sz w:val="18"/>
          <w:szCs w:val="18"/>
        </w:rPr>
        <w:t xml:space="preserve"> since this in the noun form of the word.</w:t>
      </w:r>
    </w:p>
    <w:p w:rsidR="00FA430D" w:rsidRPr="005F25C1" w:rsidRDefault="00FA430D"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We have</w:t>
      </w:r>
      <w:r w:rsidR="00FA4870" w:rsidRPr="005F25C1">
        <w:rPr>
          <w:rFonts w:ascii="Palatino Linotype" w:hAnsi="Palatino Linotype"/>
          <w:color w:val="000000" w:themeColor="text1"/>
          <w:sz w:val="18"/>
          <w:szCs w:val="18"/>
        </w:rPr>
        <w:t xml:space="preserve"> made all the suggested changes.</w:t>
      </w:r>
    </w:p>
    <w:p w:rsidR="005F5DB6" w:rsidRPr="005F25C1" w:rsidRDefault="005F5DB6" w:rsidP="00BD052E">
      <w:pPr>
        <w:spacing w:line="240" w:lineRule="auto"/>
        <w:jc w:val="both"/>
        <w:rPr>
          <w:rFonts w:ascii="Palatino Linotype" w:hAnsi="Palatino Linotype"/>
          <w:color w:val="000000" w:themeColor="text1"/>
          <w:sz w:val="18"/>
          <w:szCs w:val="18"/>
        </w:rPr>
      </w:pPr>
    </w:p>
    <w:p w:rsidR="005F5DB6" w:rsidRPr="005F25C1" w:rsidRDefault="005F5DB6" w:rsidP="00BD052E">
      <w:pPr>
        <w:spacing w:line="240" w:lineRule="auto"/>
        <w:jc w:val="both"/>
        <w:rPr>
          <w:rFonts w:ascii="Palatino Linotype" w:hAnsi="Palatino Linotype"/>
          <w:color w:val="000000" w:themeColor="text1"/>
          <w:sz w:val="18"/>
          <w:szCs w:val="18"/>
        </w:rPr>
      </w:pPr>
    </w:p>
    <w:p w:rsidR="003933F3" w:rsidRDefault="003933F3">
      <w:pPr>
        <w:spacing w:line="240" w:lineRule="auto"/>
        <w:rPr>
          <w:rFonts w:ascii="Palatino Linotype" w:hAnsi="Palatino Linotype"/>
          <w:b/>
          <w:color w:val="000000" w:themeColor="text1"/>
          <w:sz w:val="18"/>
          <w:szCs w:val="18"/>
        </w:rPr>
      </w:pPr>
      <w:r>
        <w:rPr>
          <w:rFonts w:ascii="Palatino Linotype" w:hAnsi="Palatino Linotype"/>
          <w:b/>
          <w:color w:val="000000" w:themeColor="text1"/>
          <w:sz w:val="18"/>
          <w:szCs w:val="18"/>
        </w:rPr>
        <w:br w:type="page"/>
      </w:r>
    </w:p>
    <w:p w:rsidR="005F5DB6" w:rsidRPr="005F25C1" w:rsidRDefault="005F5DB6" w:rsidP="00BD052E">
      <w:pPr>
        <w:spacing w:line="240" w:lineRule="auto"/>
        <w:jc w:val="both"/>
        <w:rPr>
          <w:rFonts w:ascii="Palatino Linotype" w:hAnsi="Palatino Linotype"/>
          <w:b/>
          <w:color w:val="000000" w:themeColor="text1"/>
          <w:sz w:val="18"/>
          <w:szCs w:val="18"/>
        </w:rPr>
      </w:pPr>
      <w:r w:rsidRPr="005F25C1">
        <w:rPr>
          <w:rFonts w:ascii="Palatino Linotype" w:hAnsi="Palatino Linotype"/>
          <w:b/>
          <w:color w:val="000000" w:themeColor="text1"/>
          <w:sz w:val="18"/>
          <w:szCs w:val="18"/>
        </w:rPr>
        <w:lastRenderedPageBreak/>
        <w:t>Detailed responses to Reviewer #3</w:t>
      </w:r>
    </w:p>
    <w:p w:rsidR="00676293" w:rsidRPr="005F25C1" w:rsidRDefault="00676293" w:rsidP="00BD052E">
      <w:pPr>
        <w:spacing w:line="240" w:lineRule="auto"/>
        <w:jc w:val="both"/>
        <w:rPr>
          <w:rFonts w:ascii="Palatino Linotype" w:hAnsi="Palatino Linotype"/>
          <w:color w:val="FF0000"/>
          <w:sz w:val="18"/>
          <w:szCs w:val="18"/>
        </w:rPr>
      </w:pPr>
      <w:proofErr w:type="gramStart"/>
      <w:r w:rsidRPr="005F25C1">
        <w:rPr>
          <w:rFonts w:ascii="Palatino Linotype" w:hAnsi="Palatino Linotype"/>
          <w:color w:val="FF0000"/>
          <w:sz w:val="18"/>
          <w:szCs w:val="18"/>
        </w:rPr>
        <w:t>General comment.</w:t>
      </w:r>
      <w:proofErr w:type="gramEnd"/>
      <w:r w:rsidRPr="005F25C1">
        <w:rPr>
          <w:rFonts w:ascii="Palatino Linotype" w:hAnsi="Palatino Linotype"/>
          <w:color w:val="FF0000"/>
          <w:sz w:val="18"/>
          <w:szCs w:val="18"/>
        </w:rPr>
        <w:t xml:space="preserve"> The term ‘signature’ is typically used to describe information encoded in </w:t>
      </w:r>
      <w:proofErr w:type="spellStart"/>
      <w:r w:rsidRPr="005F25C1">
        <w:rPr>
          <w:rFonts w:ascii="Palatino Linotype" w:hAnsi="Palatino Linotype"/>
          <w:color w:val="FF0000"/>
          <w:sz w:val="18"/>
          <w:szCs w:val="18"/>
        </w:rPr>
        <w:t>vocalisations</w:t>
      </w:r>
      <w:proofErr w:type="spellEnd"/>
      <w:r w:rsidRPr="005F25C1">
        <w:rPr>
          <w:rFonts w:ascii="Palatino Linotype" w:hAnsi="Palatino Linotype"/>
          <w:color w:val="FF0000"/>
          <w:sz w:val="18"/>
          <w:szCs w:val="18"/>
        </w:rPr>
        <w:t xml:space="preserve"> about the identity of an individual (e.g. species, group, individual), similarly as in humans (</w:t>
      </w:r>
      <w:proofErr w:type="gramStart"/>
      <w:r w:rsidRPr="005F25C1">
        <w:rPr>
          <w:rFonts w:ascii="Palatino Linotype" w:hAnsi="Palatino Linotype"/>
          <w:color w:val="FF0000"/>
          <w:sz w:val="18"/>
          <w:szCs w:val="18"/>
        </w:rPr>
        <w:t>‘A</w:t>
      </w:r>
      <w:proofErr w:type="gramEnd"/>
      <w:r w:rsidRPr="005F25C1">
        <w:rPr>
          <w:rFonts w:ascii="Palatino Linotype" w:hAnsi="Palatino Linotype"/>
          <w:color w:val="FF0000"/>
          <w:sz w:val="18"/>
          <w:szCs w:val="18"/>
        </w:rPr>
        <w:t xml:space="preserve"> distinctive mark, characteristic, or sound indicating identity’). It does not sound right to me to use it in order to describe </w:t>
      </w:r>
      <w:proofErr w:type="spellStart"/>
      <w:r w:rsidRPr="005F25C1">
        <w:rPr>
          <w:rFonts w:ascii="Palatino Linotype" w:hAnsi="Palatino Linotype"/>
          <w:color w:val="FF0000"/>
          <w:sz w:val="18"/>
          <w:szCs w:val="18"/>
        </w:rPr>
        <w:t>behavioural</w:t>
      </w:r>
      <w:proofErr w:type="spellEnd"/>
      <w:r w:rsidRPr="005F25C1">
        <w:rPr>
          <w:rFonts w:ascii="Palatino Linotype" w:hAnsi="Palatino Linotype"/>
          <w:color w:val="FF0000"/>
          <w:sz w:val="18"/>
          <w:szCs w:val="18"/>
        </w:rPr>
        <w:t xml:space="preserve"> context, particularly because the context in which an individual calls is not fixed over time. Therefore, I suggest changing ‘signature’ to ‘information’ or ‘cues’, or else, when referring to behaviour/context throughout the </w:t>
      </w:r>
      <w:proofErr w:type="spellStart"/>
      <w:r w:rsidRPr="005F25C1">
        <w:rPr>
          <w:rFonts w:ascii="Palatino Linotype" w:hAnsi="Palatino Linotype"/>
          <w:color w:val="FF0000"/>
          <w:sz w:val="18"/>
          <w:szCs w:val="18"/>
        </w:rPr>
        <w:t>ms.</w:t>
      </w:r>
      <w:proofErr w:type="spellEnd"/>
      <w:r w:rsidRPr="005F25C1">
        <w:rPr>
          <w:rFonts w:ascii="Palatino Linotype" w:hAnsi="Palatino Linotype"/>
          <w:color w:val="FF0000"/>
          <w:sz w:val="18"/>
          <w:szCs w:val="18"/>
        </w:rPr>
        <w:t xml:space="preserve"> Note that the literature cited in the background P3, L5-7 did not use the term ‘signature’ to describe vocal indicators of male quality or reproductive state. </w:t>
      </w:r>
    </w:p>
    <w:p w:rsidR="00676293" w:rsidRPr="005F25C1" w:rsidRDefault="00676293"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 xml:space="preserve">We have </w:t>
      </w:r>
      <w:r w:rsidR="00FA4870" w:rsidRPr="005F25C1">
        <w:rPr>
          <w:rFonts w:ascii="Palatino Linotype" w:hAnsi="Palatino Linotype"/>
          <w:color w:val="000000" w:themeColor="text1"/>
          <w:sz w:val="18"/>
          <w:szCs w:val="18"/>
        </w:rPr>
        <w:t>addressed</w:t>
      </w:r>
      <w:r w:rsidRPr="005F25C1">
        <w:rPr>
          <w:rFonts w:ascii="Palatino Linotype" w:hAnsi="Palatino Linotype"/>
          <w:color w:val="000000" w:themeColor="text1"/>
          <w:sz w:val="18"/>
          <w:szCs w:val="18"/>
        </w:rPr>
        <w:t xml:space="preserve"> this point</w:t>
      </w:r>
      <w:r w:rsidR="00FA4870" w:rsidRPr="005F25C1">
        <w:rPr>
          <w:rFonts w:ascii="Palatino Linotype" w:hAnsi="Palatino Linotype"/>
          <w:color w:val="000000" w:themeColor="text1"/>
          <w:sz w:val="18"/>
          <w:szCs w:val="18"/>
        </w:rPr>
        <w:t>. (</w:t>
      </w:r>
      <w:proofErr w:type="gramStart"/>
      <w:r w:rsidR="00FA4870" w:rsidRPr="005F25C1">
        <w:rPr>
          <w:rFonts w:ascii="Palatino Linotype" w:hAnsi="Palatino Linotype"/>
          <w:color w:val="000000" w:themeColor="text1"/>
          <w:sz w:val="18"/>
          <w:szCs w:val="18"/>
        </w:rPr>
        <w:t>see</w:t>
      </w:r>
      <w:proofErr w:type="gramEnd"/>
      <w:r w:rsidR="00FA4870" w:rsidRPr="005F25C1">
        <w:rPr>
          <w:rFonts w:ascii="Palatino Linotype" w:hAnsi="Palatino Linotype"/>
          <w:color w:val="000000" w:themeColor="text1"/>
          <w:sz w:val="18"/>
          <w:szCs w:val="18"/>
        </w:rPr>
        <w:t xml:space="preserve"> #</w:t>
      </w:r>
      <w:r w:rsidRPr="005F25C1">
        <w:rPr>
          <w:rFonts w:ascii="Palatino Linotype" w:hAnsi="Palatino Linotype"/>
          <w:color w:val="000000" w:themeColor="text1"/>
          <w:sz w:val="18"/>
          <w:szCs w:val="18"/>
        </w:rPr>
        <w:t>G1</w:t>
      </w:r>
      <w:r w:rsidR="00FA4870" w:rsidRPr="005F25C1">
        <w:rPr>
          <w:rFonts w:ascii="Palatino Linotype" w:hAnsi="Palatino Linotype"/>
          <w:color w:val="000000" w:themeColor="text1"/>
          <w:sz w:val="18"/>
          <w:szCs w:val="18"/>
        </w:rPr>
        <w:t>)</w:t>
      </w:r>
      <w:r w:rsidRPr="005F25C1">
        <w:rPr>
          <w:rFonts w:ascii="Palatino Linotype" w:hAnsi="Palatino Linotype"/>
          <w:color w:val="000000" w:themeColor="text1"/>
          <w:sz w:val="18"/>
          <w:szCs w:val="18"/>
        </w:rPr>
        <w:t>.</w:t>
      </w:r>
    </w:p>
    <w:p w:rsidR="00676293" w:rsidRPr="005F25C1" w:rsidRDefault="00676293" w:rsidP="00BD052E">
      <w:pPr>
        <w:spacing w:line="240" w:lineRule="auto"/>
        <w:jc w:val="both"/>
        <w:rPr>
          <w:rFonts w:ascii="Palatino Linotype" w:hAnsi="Palatino Linotype"/>
          <w:color w:val="000000" w:themeColor="text1"/>
          <w:sz w:val="18"/>
          <w:szCs w:val="18"/>
        </w:rPr>
      </w:pPr>
    </w:p>
    <w:p w:rsidR="00676293" w:rsidRPr="005F25C1" w:rsidRDefault="00FA4870" w:rsidP="00BD052E">
      <w:pPr>
        <w:spacing w:line="240" w:lineRule="auto"/>
        <w:jc w:val="both"/>
        <w:rPr>
          <w:rFonts w:ascii="Palatino Linotype" w:hAnsi="Palatino Linotype"/>
          <w:color w:val="FF0000"/>
          <w:sz w:val="18"/>
          <w:szCs w:val="18"/>
        </w:rPr>
      </w:pPr>
      <w:proofErr w:type="gramStart"/>
      <w:r w:rsidRPr="005F25C1">
        <w:rPr>
          <w:rFonts w:ascii="Palatino Linotype" w:hAnsi="Palatino Linotype"/>
          <w:color w:val="FF0000"/>
          <w:sz w:val="18"/>
          <w:szCs w:val="18"/>
        </w:rPr>
        <w:t xml:space="preserve">#3.1 </w:t>
      </w:r>
      <w:r w:rsidR="00676293" w:rsidRPr="005F25C1">
        <w:rPr>
          <w:rFonts w:ascii="Palatino Linotype" w:hAnsi="Palatino Linotype"/>
          <w:color w:val="FF0000"/>
          <w:sz w:val="18"/>
          <w:szCs w:val="18"/>
        </w:rPr>
        <w:t>P3-L21.</w:t>
      </w:r>
      <w:proofErr w:type="gramEnd"/>
      <w:r w:rsidR="00676293" w:rsidRPr="005F25C1">
        <w:rPr>
          <w:rFonts w:ascii="Palatino Linotype" w:hAnsi="Palatino Linotype"/>
          <w:color w:val="FF0000"/>
          <w:sz w:val="18"/>
          <w:szCs w:val="18"/>
        </w:rPr>
        <w:t xml:space="preserve"> I would emphasize here that for individual recognition, we need variation between individuals (and stereotypy within individual), not just ‘variation’. </w:t>
      </w:r>
    </w:p>
    <w:p w:rsidR="001C1ABC" w:rsidRDefault="00676293"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We have adapted to sentence to emphasize the need of between category variations. As the same principle counts for</w:t>
      </w:r>
      <w:r w:rsidR="007128A2" w:rsidRPr="005F25C1">
        <w:rPr>
          <w:rFonts w:ascii="Palatino Linotype" w:hAnsi="Palatino Linotype"/>
          <w:color w:val="000000" w:themeColor="text1"/>
          <w:sz w:val="18"/>
          <w:szCs w:val="18"/>
        </w:rPr>
        <w:t xml:space="preserve"> other cues and signature information (e.g. group, behaviour or sex cues) we kept the sentence general instead of referring to the individuality. </w:t>
      </w:r>
      <w:r w:rsidR="001C1ABC">
        <w:rPr>
          <w:rFonts w:ascii="Palatino Linotype" w:hAnsi="Palatino Linotype"/>
          <w:color w:val="000000" w:themeColor="text1"/>
          <w:sz w:val="18"/>
          <w:szCs w:val="18"/>
        </w:rPr>
        <w:t>(P. 3 L17-19)</w:t>
      </w:r>
    </w:p>
    <w:p w:rsidR="00676293" w:rsidRPr="005F25C1" w:rsidRDefault="007128A2" w:rsidP="00BD052E">
      <w:pPr>
        <w:spacing w:line="240" w:lineRule="auto"/>
        <w:jc w:val="both"/>
        <w:rPr>
          <w:rFonts w:ascii="Palatino Linotype" w:hAnsi="Palatino Linotype"/>
          <w:color w:val="0070C0"/>
          <w:sz w:val="18"/>
          <w:szCs w:val="18"/>
        </w:rPr>
      </w:pPr>
      <w:r w:rsidRPr="005F25C1">
        <w:rPr>
          <w:rFonts w:ascii="Palatino Linotype" w:hAnsi="Palatino Linotype"/>
          <w:color w:val="0070C0"/>
          <w:sz w:val="18"/>
          <w:szCs w:val="18"/>
        </w:rPr>
        <w:t>Vocal cues potentially provide useful information to the receiver whenever variation exists between categories and this variation between categories is larger than the within-category variation (stereotypic within)</w:t>
      </w:r>
      <w:r w:rsidR="00CA61BC" w:rsidRPr="005F25C1">
        <w:rPr>
          <w:rFonts w:ascii="Palatino Linotype" w:hAnsi="Palatino Linotype"/>
          <w:color w:val="0070C0"/>
          <w:sz w:val="18"/>
          <w:szCs w:val="18"/>
        </w:rPr>
        <w:t>.</w:t>
      </w:r>
    </w:p>
    <w:p w:rsidR="00676293" w:rsidRPr="005F25C1" w:rsidRDefault="00676293" w:rsidP="00BD052E">
      <w:pPr>
        <w:spacing w:line="240" w:lineRule="auto"/>
        <w:jc w:val="both"/>
        <w:rPr>
          <w:rFonts w:ascii="Palatino Linotype" w:hAnsi="Palatino Linotype"/>
          <w:color w:val="000000" w:themeColor="text1"/>
          <w:sz w:val="18"/>
          <w:szCs w:val="18"/>
        </w:rPr>
      </w:pPr>
    </w:p>
    <w:p w:rsidR="00676293" w:rsidRPr="005F25C1" w:rsidRDefault="00FA4870" w:rsidP="00BD052E">
      <w:pPr>
        <w:spacing w:line="240" w:lineRule="auto"/>
        <w:jc w:val="both"/>
        <w:rPr>
          <w:rFonts w:ascii="Palatino Linotype" w:hAnsi="Palatino Linotype"/>
          <w:color w:val="FF0000"/>
          <w:sz w:val="18"/>
          <w:szCs w:val="18"/>
        </w:rPr>
      </w:pPr>
      <w:proofErr w:type="gramStart"/>
      <w:r w:rsidRPr="005F25C1">
        <w:rPr>
          <w:rFonts w:ascii="Palatino Linotype" w:hAnsi="Palatino Linotype"/>
          <w:color w:val="FF0000"/>
          <w:sz w:val="18"/>
          <w:szCs w:val="18"/>
        </w:rPr>
        <w:t xml:space="preserve">#3.2 </w:t>
      </w:r>
      <w:r w:rsidR="00676293" w:rsidRPr="005F25C1">
        <w:rPr>
          <w:rFonts w:ascii="Palatino Linotype" w:hAnsi="Palatino Linotype"/>
          <w:color w:val="FF0000"/>
          <w:sz w:val="18"/>
          <w:szCs w:val="18"/>
        </w:rPr>
        <w:t>P3-L24.</w:t>
      </w:r>
      <w:proofErr w:type="gramEnd"/>
      <w:r w:rsidR="00676293" w:rsidRPr="005F25C1">
        <w:rPr>
          <w:rFonts w:ascii="Palatino Linotype" w:hAnsi="Palatino Linotype"/>
          <w:color w:val="FF0000"/>
          <w:sz w:val="18"/>
          <w:szCs w:val="18"/>
        </w:rPr>
        <w:t xml:space="preserve"> I would mention here that segregation of information can be done by using either different features (temporal segregation) or different ranges of the same feature (e.g. frequencies) to convey different information (</w:t>
      </w:r>
      <w:proofErr w:type="spellStart"/>
      <w:r w:rsidR="00676293" w:rsidRPr="005F25C1">
        <w:rPr>
          <w:rFonts w:ascii="Palatino Linotype" w:hAnsi="Palatino Linotype"/>
          <w:color w:val="FF0000"/>
          <w:sz w:val="18"/>
          <w:szCs w:val="18"/>
        </w:rPr>
        <w:t>Marler</w:t>
      </w:r>
      <w:proofErr w:type="spellEnd"/>
      <w:r w:rsidR="00676293" w:rsidRPr="005F25C1">
        <w:rPr>
          <w:rFonts w:ascii="Palatino Linotype" w:hAnsi="Palatino Linotype"/>
          <w:color w:val="FF0000"/>
          <w:sz w:val="18"/>
          <w:szCs w:val="18"/>
        </w:rPr>
        <w:t xml:space="preserve"> 1960). </w:t>
      </w:r>
    </w:p>
    <w:p w:rsidR="00CA61BC" w:rsidRPr="005F25C1" w:rsidRDefault="00CA61BC" w:rsidP="00BD052E">
      <w:pPr>
        <w:spacing w:line="240" w:lineRule="auto"/>
        <w:jc w:val="both"/>
        <w:rPr>
          <w:rFonts w:ascii="Palatino Linotype" w:hAnsi="Palatino Linotype"/>
          <w:color w:val="FF0000"/>
          <w:sz w:val="18"/>
          <w:szCs w:val="18"/>
        </w:rPr>
      </w:pPr>
      <w:r w:rsidRPr="005F25C1">
        <w:rPr>
          <w:rFonts w:ascii="Palatino Linotype" w:hAnsi="Palatino Linotype"/>
          <w:color w:val="000000" w:themeColor="text1"/>
          <w:sz w:val="18"/>
          <w:szCs w:val="18"/>
        </w:rPr>
        <w:t xml:space="preserve">We have adapted the sentence to clarify that segregation of information is not necessarily temporal, but can also be spectral (e.g. using different frequencies. </w:t>
      </w:r>
      <w:r w:rsidR="001C1ABC">
        <w:rPr>
          <w:rFonts w:ascii="Palatino Linotype" w:hAnsi="Palatino Linotype"/>
          <w:color w:val="000000" w:themeColor="text1"/>
          <w:sz w:val="18"/>
          <w:szCs w:val="18"/>
        </w:rPr>
        <w:t>(P. 3 L29-31</w:t>
      </w:r>
    </w:p>
    <w:p w:rsidR="00CA61BC" w:rsidRPr="005F25C1" w:rsidRDefault="00CA61BC" w:rsidP="00BD052E">
      <w:pPr>
        <w:spacing w:line="240" w:lineRule="auto"/>
        <w:jc w:val="both"/>
        <w:rPr>
          <w:rFonts w:ascii="Palatino Linotype" w:hAnsi="Palatino Linotype"/>
          <w:color w:val="0070C0"/>
          <w:sz w:val="18"/>
          <w:szCs w:val="18"/>
        </w:rPr>
      </w:pPr>
      <w:r w:rsidRPr="005F25C1">
        <w:rPr>
          <w:rFonts w:ascii="Palatino Linotype" w:hAnsi="Palatino Linotype"/>
          <w:color w:val="0070C0"/>
          <w:sz w:val="18"/>
          <w:szCs w:val="18"/>
        </w:rPr>
        <w:t>Segregation of information could partially resolve this trade-off, by using different acoustic features, which are separated in time (temporal separation) or different ranges in some feature (e.g. frequencies; spectral separation)    to encode functionally different  signatures (</w:t>
      </w:r>
      <w:proofErr w:type="spellStart"/>
      <w:r w:rsidRPr="005F25C1">
        <w:rPr>
          <w:rFonts w:ascii="Palatino Linotype" w:hAnsi="Palatino Linotype"/>
          <w:color w:val="0070C0"/>
          <w:sz w:val="18"/>
          <w:szCs w:val="18"/>
        </w:rPr>
        <w:t>Marler</w:t>
      </w:r>
      <w:proofErr w:type="spellEnd"/>
      <w:r w:rsidRPr="005F25C1">
        <w:rPr>
          <w:rFonts w:ascii="Palatino Linotype" w:hAnsi="Palatino Linotype"/>
          <w:color w:val="0070C0"/>
          <w:sz w:val="18"/>
          <w:szCs w:val="18"/>
        </w:rPr>
        <w:t xml:space="preserve"> 1960, Briefer et al 2010). </w:t>
      </w:r>
    </w:p>
    <w:p w:rsidR="00676293" w:rsidRPr="005F25C1" w:rsidRDefault="00676293" w:rsidP="00BD052E">
      <w:pPr>
        <w:spacing w:line="240" w:lineRule="auto"/>
        <w:jc w:val="both"/>
        <w:rPr>
          <w:rFonts w:ascii="Palatino Linotype" w:hAnsi="Palatino Linotype"/>
          <w:color w:val="000000" w:themeColor="text1"/>
          <w:sz w:val="18"/>
          <w:szCs w:val="18"/>
        </w:rPr>
      </w:pPr>
    </w:p>
    <w:p w:rsidR="00676293" w:rsidRDefault="00FA4870" w:rsidP="00BD052E">
      <w:pPr>
        <w:spacing w:line="240" w:lineRule="auto"/>
        <w:jc w:val="both"/>
        <w:rPr>
          <w:rFonts w:ascii="Palatino Linotype" w:hAnsi="Palatino Linotype"/>
          <w:color w:val="FF0000"/>
          <w:sz w:val="18"/>
          <w:szCs w:val="18"/>
        </w:rPr>
      </w:pPr>
      <w:proofErr w:type="gramStart"/>
      <w:r w:rsidRPr="005F25C1">
        <w:rPr>
          <w:rFonts w:ascii="Palatino Linotype" w:hAnsi="Palatino Linotype"/>
          <w:color w:val="FF0000"/>
          <w:sz w:val="18"/>
          <w:szCs w:val="18"/>
        </w:rPr>
        <w:t xml:space="preserve">#3.3 </w:t>
      </w:r>
      <w:r w:rsidR="00676293" w:rsidRPr="005F25C1">
        <w:rPr>
          <w:rFonts w:ascii="Palatino Linotype" w:hAnsi="Palatino Linotype"/>
          <w:color w:val="FF0000"/>
          <w:sz w:val="18"/>
          <w:szCs w:val="18"/>
        </w:rPr>
        <w:t>P3-L26.</w:t>
      </w:r>
      <w:proofErr w:type="gramEnd"/>
      <w:r w:rsidR="00676293" w:rsidRPr="005F25C1">
        <w:rPr>
          <w:rFonts w:ascii="Palatino Linotype" w:hAnsi="Palatino Linotype"/>
          <w:color w:val="FF0000"/>
          <w:sz w:val="18"/>
          <w:szCs w:val="18"/>
        </w:rPr>
        <w:t xml:space="preserve"> Another good bird example of temporal segregation is the </w:t>
      </w:r>
      <w:proofErr w:type="spellStart"/>
      <w:r w:rsidR="00676293" w:rsidRPr="005F25C1">
        <w:rPr>
          <w:rFonts w:ascii="Palatino Linotype" w:hAnsi="Palatino Linotype"/>
          <w:color w:val="FF0000"/>
          <w:sz w:val="18"/>
          <w:szCs w:val="18"/>
        </w:rPr>
        <w:t>Ortolan</w:t>
      </w:r>
      <w:proofErr w:type="spellEnd"/>
      <w:r w:rsidR="00676293" w:rsidRPr="005F25C1">
        <w:rPr>
          <w:rFonts w:ascii="Palatino Linotype" w:hAnsi="Palatino Linotype"/>
          <w:color w:val="FF0000"/>
          <w:sz w:val="18"/>
          <w:szCs w:val="18"/>
        </w:rPr>
        <w:t xml:space="preserve"> bunting, in which the initial song part codes for the individual identity and varies between males and the final part codes for the population identity (e.g. </w:t>
      </w:r>
      <w:proofErr w:type="spellStart"/>
      <w:r w:rsidR="00676293" w:rsidRPr="005F25C1">
        <w:rPr>
          <w:rFonts w:ascii="Palatino Linotype" w:hAnsi="Palatino Linotype"/>
          <w:color w:val="FF0000"/>
          <w:sz w:val="18"/>
          <w:szCs w:val="18"/>
        </w:rPr>
        <w:t>Osiejuk</w:t>
      </w:r>
      <w:proofErr w:type="spellEnd"/>
      <w:r w:rsidR="00676293" w:rsidRPr="005F25C1">
        <w:rPr>
          <w:rFonts w:ascii="Palatino Linotype" w:hAnsi="Palatino Linotype"/>
          <w:color w:val="FF0000"/>
          <w:sz w:val="18"/>
          <w:szCs w:val="18"/>
        </w:rPr>
        <w:t xml:space="preserve"> et al. 2005, </w:t>
      </w:r>
      <w:proofErr w:type="spellStart"/>
      <w:r w:rsidR="00676293" w:rsidRPr="005F25C1">
        <w:rPr>
          <w:rFonts w:ascii="Palatino Linotype" w:hAnsi="Palatino Linotype"/>
          <w:color w:val="FF0000"/>
          <w:sz w:val="18"/>
          <w:szCs w:val="18"/>
        </w:rPr>
        <w:t>Behavioural</w:t>
      </w:r>
      <w:proofErr w:type="spellEnd"/>
      <w:r w:rsidR="00676293" w:rsidRPr="005F25C1">
        <w:rPr>
          <w:rFonts w:ascii="Palatino Linotype" w:hAnsi="Palatino Linotype"/>
          <w:color w:val="FF0000"/>
          <w:sz w:val="18"/>
          <w:szCs w:val="18"/>
        </w:rPr>
        <w:t xml:space="preserve"> Processes 68:69’83). </w:t>
      </w:r>
    </w:p>
    <w:p w:rsidR="001C1ABC" w:rsidRPr="001C1ABC" w:rsidRDefault="001C1ABC" w:rsidP="00BD052E">
      <w:pPr>
        <w:spacing w:line="240" w:lineRule="auto"/>
        <w:jc w:val="both"/>
        <w:rPr>
          <w:rFonts w:ascii="Palatino Linotype" w:hAnsi="Palatino Linotype"/>
          <w:color w:val="000000" w:themeColor="text1"/>
          <w:sz w:val="18"/>
          <w:szCs w:val="18"/>
        </w:rPr>
      </w:pPr>
      <w:r>
        <w:rPr>
          <w:rFonts w:ascii="Palatino Linotype" w:hAnsi="Palatino Linotype"/>
          <w:color w:val="000000" w:themeColor="text1"/>
          <w:sz w:val="18"/>
          <w:szCs w:val="18"/>
        </w:rPr>
        <w:t xml:space="preserve">We acknowledge that this study also encodes multiple signatures, but we do not think it included it would improve the paper. </w:t>
      </w:r>
    </w:p>
    <w:p w:rsidR="00676293" w:rsidRPr="005F25C1" w:rsidRDefault="00676293" w:rsidP="00BD052E">
      <w:pPr>
        <w:spacing w:line="240" w:lineRule="auto"/>
        <w:jc w:val="both"/>
        <w:rPr>
          <w:rFonts w:ascii="Palatino Linotype" w:hAnsi="Palatino Linotype"/>
          <w:color w:val="000000" w:themeColor="text1"/>
          <w:sz w:val="18"/>
          <w:szCs w:val="18"/>
        </w:rPr>
      </w:pPr>
    </w:p>
    <w:p w:rsidR="00676293" w:rsidRPr="005F25C1" w:rsidRDefault="00FA4870" w:rsidP="00BD052E">
      <w:pPr>
        <w:spacing w:line="240" w:lineRule="auto"/>
        <w:jc w:val="both"/>
        <w:rPr>
          <w:rFonts w:ascii="Palatino Linotype" w:hAnsi="Palatino Linotype"/>
          <w:color w:val="000000" w:themeColor="text1"/>
          <w:sz w:val="18"/>
          <w:szCs w:val="18"/>
        </w:rPr>
      </w:pPr>
      <w:commentRangeStart w:id="2"/>
      <w:proofErr w:type="gramStart"/>
      <w:r w:rsidRPr="005F25C1">
        <w:rPr>
          <w:rFonts w:ascii="Palatino Linotype" w:hAnsi="Palatino Linotype"/>
          <w:color w:val="FF0000"/>
          <w:sz w:val="18"/>
          <w:szCs w:val="18"/>
        </w:rPr>
        <w:t xml:space="preserve">#3.4 </w:t>
      </w:r>
      <w:r w:rsidR="00676293" w:rsidRPr="005F25C1">
        <w:rPr>
          <w:rFonts w:ascii="Palatino Linotype" w:hAnsi="Palatino Linotype"/>
          <w:color w:val="000000" w:themeColor="text1"/>
          <w:sz w:val="18"/>
          <w:szCs w:val="18"/>
        </w:rPr>
        <w:t>P5.</w:t>
      </w:r>
      <w:proofErr w:type="gramEnd"/>
      <w:r w:rsidR="00676293" w:rsidRPr="005F25C1">
        <w:rPr>
          <w:rFonts w:ascii="Palatino Linotype" w:hAnsi="Palatino Linotype"/>
          <w:color w:val="000000" w:themeColor="text1"/>
          <w:sz w:val="18"/>
          <w:szCs w:val="18"/>
        </w:rPr>
        <w:t xml:space="preserve"> I suppose that all the </w:t>
      </w:r>
      <w:proofErr w:type="spellStart"/>
      <w:r w:rsidR="00676293" w:rsidRPr="005F25C1">
        <w:rPr>
          <w:rFonts w:ascii="Palatino Linotype" w:hAnsi="Palatino Linotype"/>
          <w:color w:val="000000" w:themeColor="text1"/>
          <w:sz w:val="18"/>
          <w:szCs w:val="18"/>
        </w:rPr>
        <w:t>ncce</w:t>
      </w:r>
      <w:proofErr w:type="spellEnd"/>
      <w:r w:rsidR="00676293" w:rsidRPr="005F25C1">
        <w:rPr>
          <w:rFonts w:ascii="Palatino Linotype" w:hAnsi="Palatino Linotype"/>
          <w:color w:val="000000" w:themeColor="text1"/>
          <w:sz w:val="18"/>
          <w:szCs w:val="18"/>
        </w:rPr>
        <w:t xml:space="preserve"> provided in the results are percentages, not just numbers’ </w:t>
      </w:r>
      <w:proofErr w:type="gramStart"/>
      <w:r w:rsidR="00676293" w:rsidRPr="005F25C1">
        <w:rPr>
          <w:rFonts w:ascii="Palatino Linotype" w:hAnsi="Palatino Linotype"/>
          <w:color w:val="000000" w:themeColor="text1"/>
          <w:sz w:val="18"/>
          <w:szCs w:val="18"/>
        </w:rPr>
        <w:t>If</w:t>
      </w:r>
      <w:proofErr w:type="gramEnd"/>
      <w:r w:rsidR="00676293" w:rsidRPr="005F25C1">
        <w:rPr>
          <w:rFonts w:ascii="Palatino Linotype" w:hAnsi="Palatino Linotype"/>
          <w:color w:val="000000" w:themeColor="text1"/>
          <w:sz w:val="18"/>
          <w:szCs w:val="18"/>
        </w:rPr>
        <w:t xml:space="preserve"> yes, ‘%’ could be indicated after each of them. </w:t>
      </w:r>
    </w:p>
    <w:p w:rsidR="00676293" w:rsidRPr="005F25C1" w:rsidRDefault="00676293" w:rsidP="00BD052E">
      <w:pPr>
        <w:spacing w:line="240" w:lineRule="auto"/>
        <w:jc w:val="both"/>
        <w:rPr>
          <w:rFonts w:ascii="Palatino Linotype" w:hAnsi="Palatino Linotype"/>
          <w:color w:val="000000" w:themeColor="text1"/>
          <w:sz w:val="18"/>
          <w:szCs w:val="18"/>
        </w:rPr>
      </w:pPr>
    </w:p>
    <w:p w:rsidR="00676293" w:rsidRPr="005F25C1" w:rsidRDefault="00FA4870" w:rsidP="00BD052E">
      <w:pPr>
        <w:spacing w:line="240" w:lineRule="auto"/>
        <w:jc w:val="both"/>
        <w:rPr>
          <w:rFonts w:ascii="Palatino Linotype" w:hAnsi="Palatino Linotype"/>
          <w:color w:val="000000" w:themeColor="text1"/>
          <w:sz w:val="18"/>
          <w:szCs w:val="18"/>
        </w:rPr>
      </w:pPr>
      <w:proofErr w:type="gramStart"/>
      <w:r w:rsidRPr="005F25C1">
        <w:rPr>
          <w:rFonts w:ascii="Palatino Linotype" w:hAnsi="Palatino Linotype"/>
          <w:color w:val="FF0000"/>
          <w:sz w:val="18"/>
          <w:szCs w:val="18"/>
        </w:rPr>
        <w:t xml:space="preserve">#3.5 </w:t>
      </w:r>
      <w:r w:rsidR="00676293" w:rsidRPr="005F25C1">
        <w:rPr>
          <w:rFonts w:ascii="Palatino Linotype" w:hAnsi="Palatino Linotype"/>
          <w:color w:val="000000" w:themeColor="text1"/>
          <w:sz w:val="18"/>
          <w:szCs w:val="18"/>
        </w:rPr>
        <w:t>P5-L8.</w:t>
      </w:r>
      <w:proofErr w:type="gramEnd"/>
      <w:r w:rsidR="00676293" w:rsidRPr="005F25C1">
        <w:rPr>
          <w:rFonts w:ascii="Palatino Linotype" w:hAnsi="Palatino Linotype"/>
          <w:color w:val="000000" w:themeColor="text1"/>
          <w:sz w:val="18"/>
          <w:szCs w:val="18"/>
        </w:rPr>
        <w:t xml:space="preserve"> This </w:t>
      </w:r>
      <w:proofErr w:type="spellStart"/>
      <w:r w:rsidR="00676293" w:rsidRPr="005F25C1">
        <w:rPr>
          <w:rFonts w:ascii="Palatino Linotype" w:hAnsi="Palatino Linotype"/>
          <w:color w:val="000000" w:themeColor="text1"/>
          <w:sz w:val="18"/>
          <w:szCs w:val="18"/>
        </w:rPr>
        <w:t>ncce</w:t>
      </w:r>
      <w:proofErr w:type="spellEnd"/>
      <w:r w:rsidR="00676293" w:rsidRPr="005F25C1">
        <w:rPr>
          <w:rFonts w:ascii="Palatino Linotype" w:hAnsi="Palatino Linotype"/>
          <w:color w:val="000000" w:themeColor="text1"/>
          <w:sz w:val="18"/>
          <w:szCs w:val="18"/>
        </w:rPr>
        <w:t xml:space="preserve"> must be wrong, it is exactly the same as the one mention above and the p value is significant (contrary as what is written in the text). </w:t>
      </w:r>
    </w:p>
    <w:commentRangeEnd w:id="2"/>
    <w:p w:rsidR="00676293" w:rsidRPr="005F25C1" w:rsidRDefault="00C66BF6" w:rsidP="00BD052E">
      <w:pPr>
        <w:spacing w:line="240" w:lineRule="auto"/>
        <w:jc w:val="both"/>
        <w:rPr>
          <w:rFonts w:ascii="Palatino Linotype" w:hAnsi="Palatino Linotype"/>
          <w:color w:val="000000" w:themeColor="text1"/>
          <w:sz w:val="18"/>
          <w:szCs w:val="18"/>
        </w:rPr>
      </w:pPr>
      <w:r>
        <w:rPr>
          <w:rStyle w:val="CommentReference"/>
        </w:rPr>
        <w:commentReference w:id="2"/>
      </w:r>
    </w:p>
    <w:p w:rsidR="00676293" w:rsidRPr="005F25C1" w:rsidRDefault="00FA4870" w:rsidP="00BD052E">
      <w:pPr>
        <w:spacing w:line="240" w:lineRule="auto"/>
        <w:jc w:val="both"/>
        <w:rPr>
          <w:rFonts w:ascii="Palatino Linotype" w:hAnsi="Palatino Linotype"/>
          <w:color w:val="FF0000"/>
          <w:sz w:val="18"/>
          <w:szCs w:val="18"/>
        </w:rPr>
      </w:pPr>
      <w:proofErr w:type="gramStart"/>
      <w:r w:rsidRPr="005F25C1">
        <w:rPr>
          <w:rFonts w:ascii="Palatino Linotype" w:hAnsi="Palatino Linotype"/>
          <w:color w:val="FF0000"/>
          <w:sz w:val="18"/>
          <w:szCs w:val="18"/>
        </w:rPr>
        <w:t xml:space="preserve">#3.6 </w:t>
      </w:r>
      <w:r w:rsidR="00676293" w:rsidRPr="005F25C1">
        <w:rPr>
          <w:rFonts w:ascii="Palatino Linotype" w:hAnsi="Palatino Linotype"/>
          <w:color w:val="FF0000"/>
          <w:sz w:val="18"/>
          <w:szCs w:val="18"/>
        </w:rPr>
        <w:t>P5, L11-19.</w:t>
      </w:r>
      <w:proofErr w:type="gramEnd"/>
      <w:r w:rsidR="00676293" w:rsidRPr="005F25C1">
        <w:rPr>
          <w:rFonts w:ascii="Palatino Linotype" w:hAnsi="Palatino Linotype"/>
          <w:color w:val="FF0000"/>
          <w:sz w:val="18"/>
          <w:szCs w:val="18"/>
        </w:rPr>
        <w:t xml:space="preserve"> It would be useful if contexts could be described before these results, in the introduction, or at least, mention Table 4 here. </w:t>
      </w:r>
    </w:p>
    <w:p w:rsidR="00130E34" w:rsidRPr="005F25C1" w:rsidRDefault="00130E34"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 xml:space="preserve">We have added a reference to the table in results session. </w:t>
      </w:r>
      <w:r w:rsidR="001C1ABC">
        <w:rPr>
          <w:rFonts w:ascii="Palatino Linotype" w:hAnsi="Palatino Linotype"/>
          <w:color w:val="000000" w:themeColor="text1"/>
          <w:sz w:val="18"/>
          <w:szCs w:val="18"/>
        </w:rPr>
        <w:t>(P. 5 L18)</w:t>
      </w:r>
    </w:p>
    <w:p w:rsidR="00676293" w:rsidRPr="005F25C1" w:rsidRDefault="00676293" w:rsidP="00BD052E">
      <w:pPr>
        <w:spacing w:line="240" w:lineRule="auto"/>
        <w:jc w:val="both"/>
        <w:rPr>
          <w:rFonts w:ascii="Palatino Linotype" w:hAnsi="Palatino Linotype"/>
          <w:color w:val="000000" w:themeColor="text1"/>
          <w:sz w:val="18"/>
          <w:szCs w:val="18"/>
        </w:rPr>
      </w:pPr>
    </w:p>
    <w:p w:rsidR="00676293" w:rsidRPr="005F25C1" w:rsidRDefault="00130E34" w:rsidP="00BD052E">
      <w:pPr>
        <w:spacing w:line="240" w:lineRule="auto"/>
        <w:jc w:val="both"/>
        <w:rPr>
          <w:rFonts w:ascii="Palatino Linotype" w:hAnsi="Palatino Linotype"/>
          <w:color w:val="FF0000"/>
          <w:sz w:val="18"/>
          <w:szCs w:val="18"/>
        </w:rPr>
      </w:pPr>
      <w:proofErr w:type="gramStart"/>
      <w:r w:rsidRPr="005F25C1">
        <w:rPr>
          <w:rFonts w:ascii="Palatino Linotype" w:hAnsi="Palatino Linotype"/>
          <w:color w:val="FF0000"/>
          <w:sz w:val="18"/>
          <w:szCs w:val="18"/>
        </w:rPr>
        <w:t xml:space="preserve">#3.7 </w:t>
      </w:r>
      <w:r w:rsidR="00676293" w:rsidRPr="005F25C1">
        <w:rPr>
          <w:rFonts w:ascii="Palatino Linotype" w:hAnsi="Palatino Linotype"/>
          <w:color w:val="FF0000"/>
          <w:sz w:val="18"/>
          <w:szCs w:val="18"/>
        </w:rPr>
        <w:t>P5, L16-18.</w:t>
      </w:r>
      <w:proofErr w:type="gramEnd"/>
      <w:r w:rsidR="00676293" w:rsidRPr="005F25C1">
        <w:rPr>
          <w:rFonts w:ascii="Palatino Linotype" w:hAnsi="Palatino Linotype"/>
          <w:color w:val="FF0000"/>
          <w:sz w:val="18"/>
          <w:szCs w:val="18"/>
        </w:rPr>
        <w:t xml:space="preserve"> Table 2 only shows general differences between contexts. If such claims are being made here (e.g. duration increases, etc.), then statistical results comparing each acoustic parameter value between contexts should be provided. Such tests are mentioned in the methods (linear mixed effect models), but do not seem to appear anywhere in the results. </w:t>
      </w:r>
    </w:p>
    <w:p w:rsidR="005C23A3" w:rsidRPr="005F25C1" w:rsidRDefault="00130E34"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 xml:space="preserve">The linear effects models were used to calculate the VIF </w:t>
      </w:r>
      <w:r w:rsidR="00C66BF6" w:rsidRPr="005F25C1">
        <w:rPr>
          <w:rFonts w:ascii="Palatino Linotype" w:hAnsi="Palatino Linotype"/>
          <w:color w:val="000000" w:themeColor="text1"/>
          <w:sz w:val="18"/>
          <w:szCs w:val="18"/>
        </w:rPr>
        <w:t>values</w:t>
      </w:r>
      <w:r w:rsidRPr="005F25C1">
        <w:rPr>
          <w:rFonts w:ascii="Palatino Linotype" w:hAnsi="Palatino Linotype"/>
          <w:color w:val="000000" w:themeColor="text1"/>
          <w:sz w:val="18"/>
          <w:szCs w:val="18"/>
        </w:rPr>
        <w:t xml:space="preserve"> see also #2.2. The differences between the duration are given in the results session. We have added the significance values of the differences in duration in the behavioral context.  </w:t>
      </w:r>
    </w:p>
    <w:p w:rsidR="00676293" w:rsidRPr="005F25C1" w:rsidRDefault="00676293" w:rsidP="00BD052E">
      <w:pPr>
        <w:spacing w:line="240" w:lineRule="auto"/>
        <w:jc w:val="both"/>
        <w:rPr>
          <w:rFonts w:ascii="Palatino Linotype" w:hAnsi="Palatino Linotype"/>
          <w:color w:val="000000" w:themeColor="text1"/>
          <w:sz w:val="18"/>
          <w:szCs w:val="18"/>
        </w:rPr>
      </w:pPr>
    </w:p>
    <w:p w:rsidR="00676293" w:rsidRPr="005F25C1" w:rsidRDefault="00130E34" w:rsidP="00BD052E">
      <w:pPr>
        <w:spacing w:line="240" w:lineRule="auto"/>
        <w:jc w:val="both"/>
        <w:rPr>
          <w:rFonts w:ascii="Palatino Linotype" w:hAnsi="Palatino Linotype"/>
          <w:color w:val="FF0000"/>
          <w:sz w:val="18"/>
          <w:szCs w:val="18"/>
        </w:rPr>
      </w:pPr>
      <w:proofErr w:type="gramStart"/>
      <w:r w:rsidRPr="005F25C1">
        <w:rPr>
          <w:rFonts w:ascii="Palatino Linotype" w:hAnsi="Palatino Linotype"/>
          <w:color w:val="FF0000"/>
          <w:sz w:val="18"/>
          <w:szCs w:val="18"/>
        </w:rPr>
        <w:t xml:space="preserve">#3.8 </w:t>
      </w:r>
      <w:r w:rsidR="00676293" w:rsidRPr="005F25C1">
        <w:rPr>
          <w:rFonts w:ascii="Palatino Linotype" w:hAnsi="Palatino Linotype"/>
          <w:color w:val="FF0000"/>
          <w:sz w:val="18"/>
          <w:szCs w:val="18"/>
        </w:rPr>
        <w:t>P6, L1-3.</w:t>
      </w:r>
      <w:proofErr w:type="gramEnd"/>
      <w:r w:rsidR="00676293" w:rsidRPr="005F25C1">
        <w:rPr>
          <w:rFonts w:ascii="Palatino Linotype" w:hAnsi="Palatino Linotype"/>
          <w:color w:val="FF0000"/>
          <w:sz w:val="18"/>
          <w:szCs w:val="18"/>
        </w:rPr>
        <w:t xml:space="preserve"> This is the case if individuals from a given group are more genetically related than individuals from different groups. </w:t>
      </w:r>
      <w:proofErr w:type="gramStart"/>
      <w:r w:rsidR="00676293" w:rsidRPr="005F25C1">
        <w:rPr>
          <w:rFonts w:ascii="Palatino Linotype" w:hAnsi="Palatino Linotype"/>
          <w:color w:val="FF0000"/>
          <w:sz w:val="18"/>
          <w:szCs w:val="18"/>
        </w:rPr>
        <w:t xml:space="preserve">The other mechanism that can arise when individuals change groups and in species capable of </w:t>
      </w:r>
      <w:r w:rsidR="00676293" w:rsidRPr="005F25C1">
        <w:rPr>
          <w:rFonts w:ascii="Palatino Linotype" w:hAnsi="Palatino Linotype"/>
          <w:color w:val="FF0000"/>
          <w:sz w:val="18"/>
          <w:szCs w:val="18"/>
        </w:rPr>
        <w:lastRenderedPageBreak/>
        <w:t xml:space="preserve">vocal flexibility is group convergence (e.g. </w:t>
      </w:r>
      <w:proofErr w:type="spellStart"/>
      <w:r w:rsidR="00676293" w:rsidRPr="005F25C1">
        <w:rPr>
          <w:rFonts w:ascii="Palatino Linotype" w:hAnsi="Palatino Linotype"/>
          <w:color w:val="FF0000"/>
          <w:sz w:val="18"/>
          <w:szCs w:val="18"/>
        </w:rPr>
        <w:t>Knörnschild</w:t>
      </w:r>
      <w:proofErr w:type="spellEnd"/>
      <w:r w:rsidR="00676293" w:rsidRPr="005F25C1">
        <w:rPr>
          <w:rFonts w:ascii="Palatino Linotype" w:hAnsi="Palatino Linotype"/>
          <w:color w:val="FF0000"/>
          <w:sz w:val="18"/>
          <w:szCs w:val="18"/>
        </w:rPr>
        <w:t xml:space="preserve"> et al.</w:t>
      </w:r>
      <w:proofErr w:type="gramEnd"/>
      <w:r w:rsidR="00676293" w:rsidRPr="005F25C1">
        <w:rPr>
          <w:rFonts w:ascii="Palatino Linotype" w:hAnsi="Palatino Linotype"/>
          <w:color w:val="FF0000"/>
          <w:sz w:val="18"/>
          <w:szCs w:val="18"/>
        </w:rPr>
        <w:t xml:space="preserve"> </w:t>
      </w:r>
      <w:proofErr w:type="gramStart"/>
      <w:r w:rsidR="00676293" w:rsidRPr="005F25C1">
        <w:rPr>
          <w:rFonts w:ascii="Palatino Linotype" w:hAnsi="Palatino Linotype"/>
          <w:color w:val="FF0000"/>
          <w:sz w:val="18"/>
          <w:szCs w:val="18"/>
        </w:rPr>
        <w:t>In Press.</w:t>
      </w:r>
      <w:proofErr w:type="gramEnd"/>
      <w:r w:rsidR="00676293" w:rsidRPr="005F25C1">
        <w:rPr>
          <w:rFonts w:ascii="Palatino Linotype" w:hAnsi="Palatino Linotype"/>
          <w:color w:val="FF0000"/>
          <w:sz w:val="18"/>
          <w:szCs w:val="18"/>
        </w:rPr>
        <w:t xml:space="preserve"> </w:t>
      </w:r>
      <w:proofErr w:type="gramStart"/>
      <w:r w:rsidR="00676293" w:rsidRPr="005F25C1">
        <w:rPr>
          <w:rFonts w:ascii="Palatino Linotype" w:hAnsi="Palatino Linotype"/>
          <w:color w:val="FF0000"/>
          <w:sz w:val="18"/>
          <w:szCs w:val="18"/>
        </w:rPr>
        <w:t xml:space="preserve">Animal Behaviour; Briefer and </w:t>
      </w:r>
      <w:proofErr w:type="spellStart"/>
      <w:r w:rsidR="00676293" w:rsidRPr="005F25C1">
        <w:rPr>
          <w:rFonts w:ascii="Palatino Linotype" w:hAnsi="Palatino Linotype"/>
          <w:color w:val="FF0000"/>
          <w:sz w:val="18"/>
          <w:szCs w:val="18"/>
        </w:rPr>
        <w:t>McElligott</w:t>
      </w:r>
      <w:proofErr w:type="spellEnd"/>
      <w:r w:rsidR="00676293" w:rsidRPr="005F25C1">
        <w:rPr>
          <w:rFonts w:ascii="Palatino Linotype" w:hAnsi="Palatino Linotype"/>
          <w:color w:val="FF0000"/>
          <w:sz w:val="18"/>
          <w:szCs w:val="18"/>
        </w:rPr>
        <w:t xml:space="preserve"> 2012, Animal Behaviour 83, 991-1000).</w:t>
      </w:r>
      <w:proofErr w:type="gramEnd"/>
      <w:r w:rsidR="00676293" w:rsidRPr="005F25C1">
        <w:rPr>
          <w:rFonts w:ascii="Palatino Linotype" w:hAnsi="Palatino Linotype"/>
          <w:color w:val="FF0000"/>
          <w:sz w:val="18"/>
          <w:szCs w:val="18"/>
        </w:rPr>
        <w:t xml:space="preserve"> </w:t>
      </w:r>
    </w:p>
    <w:p w:rsidR="005C23A3" w:rsidRPr="005F25C1" w:rsidRDefault="005C23A3"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 xml:space="preserve">We acknowledge that this is a possibility and have added it to the text. Currently there is not data available for the banded mongoose to investigate with of these two processes would be applicable. </w:t>
      </w:r>
      <w:r w:rsidR="001C1ABC">
        <w:rPr>
          <w:rFonts w:ascii="Palatino Linotype" w:hAnsi="Palatino Linotype"/>
          <w:color w:val="000000" w:themeColor="text1"/>
          <w:sz w:val="18"/>
          <w:szCs w:val="18"/>
        </w:rPr>
        <w:t xml:space="preserve"> (P. 6 L 11-13)</w:t>
      </w:r>
    </w:p>
    <w:p w:rsidR="00E5507E" w:rsidRPr="005F25C1" w:rsidRDefault="00E5507E" w:rsidP="00BD052E">
      <w:pPr>
        <w:spacing w:line="240" w:lineRule="auto"/>
        <w:jc w:val="both"/>
        <w:rPr>
          <w:rFonts w:ascii="Palatino Linotype" w:hAnsi="Palatino Linotype"/>
          <w:color w:val="0070C0"/>
          <w:sz w:val="18"/>
          <w:szCs w:val="18"/>
        </w:rPr>
      </w:pPr>
      <w:r w:rsidRPr="005F25C1">
        <w:rPr>
          <w:rFonts w:ascii="Palatino Linotype" w:hAnsi="Palatino Linotype"/>
          <w:color w:val="0070C0"/>
          <w:sz w:val="18"/>
          <w:szCs w:val="18"/>
        </w:rPr>
        <w:t xml:space="preserve">Another mechanism that can arise in species with vocal flexibility and were individuals change groups is group convergence (Briefer and </w:t>
      </w:r>
      <w:proofErr w:type="spellStart"/>
      <w:r w:rsidRPr="005F25C1">
        <w:rPr>
          <w:rFonts w:ascii="Palatino Linotype" w:hAnsi="Palatino Linotype"/>
          <w:color w:val="0070C0"/>
          <w:sz w:val="18"/>
          <w:szCs w:val="18"/>
        </w:rPr>
        <w:t>McElligott</w:t>
      </w:r>
      <w:proofErr w:type="spellEnd"/>
      <w:r w:rsidRPr="005F25C1">
        <w:rPr>
          <w:rFonts w:ascii="Palatino Linotype" w:hAnsi="Palatino Linotype"/>
          <w:color w:val="0070C0"/>
          <w:sz w:val="18"/>
          <w:szCs w:val="18"/>
        </w:rPr>
        <w:t xml:space="preserve"> 2012, Candiotti et al 2012). At present it is </w:t>
      </w:r>
      <w:r w:rsidR="00C66BF6" w:rsidRPr="005F25C1">
        <w:rPr>
          <w:rFonts w:ascii="Palatino Linotype" w:hAnsi="Palatino Linotype"/>
          <w:color w:val="0070C0"/>
          <w:sz w:val="18"/>
          <w:szCs w:val="18"/>
        </w:rPr>
        <w:t>unknown</w:t>
      </w:r>
      <w:r w:rsidRPr="005F25C1">
        <w:rPr>
          <w:rFonts w:ascii="Palatino Linotype" w:hAnsi="Palatino Linotype"/>
          <w:color w:val="0070C0"/>
          <w:sz w:val="18"/>
          <w:szCs w:val="18"/>
        </w:rPr>
        <w:t xml:space="preserve"> with of these two processes is applicable for the banded mongoose.</w:t>
      </w:r>
    </w:p>
    <w:p w:rsidR="00676293" w:rsidRPr="005F25C1" w:rsidRDefault="00676293" w:rsidP="00BD052E">
      <w:pPr>
        <w:spacing w:line="240" w:lineRule="auto"/>
        <w:jc w:val="both"/>
        <w:rPr>
          <w:rFonts w:ascii="Palatino Linotype" w:hAnsi="Palatino Linotype"/>
          <w:color w:val="000000" w:themeColor="text1"/>
          <w:sz w:val="18"/>
          <w:szCs w:val="18"/>
        </w:rPr>
      </w:pPr>
    </w:p>
    <w:p w:rsidR="00676293" w:rsidRDefault="00130E34" w:rsidP="00BD052E">
      <w:pPr>
        <w:spacing w:line="240" w:lineRule="auto"/>
        <w:jc w:val="both"/>
        <w:rPr>
          <w:rFonts w:ascii="Palatino Linotype" w:hAnsi="Palatino Linotype"/>
          <w:color w:val="FF0000"/>
          <w:sz w:val="18"/>
          <w:szCs w:val="18"/>
        </w:rPr>
      </w:pPr>
      <w:proofErr w:type="gramStart"/>
      <w:r w:rsidRPr="005F25C1">
        <w:rPr>
          <w:rFonts w:ascii="Palatino Linotype" w:hAnsi="Palatino Linotype"/>
          <w:color w:val="FF0000"/>
          <w:sz w:val="18"/>
          <w:szCs w:val="18"/>
        </w:rPr>
        <w:t xml:space="preserve">#3.9 </w:t>
      </w:r>
      <w:r w:rsidR="00676293" w:rsidRPr="005F25C1">
        <w:rPr>
          <w:rFonts w:ascii="Palatino Linotype" w:hAnsi="Palatino Linotype"/>
          <w:color w:val="FF0000"/>
          <w:sz w:val="18"/>
          <w:szCs w:val="18"/>
        </w:rPr>
        <w:t>P6, L5-13.</w:t>
      </w:r>
      <w:proofErr w:type="gramEnd"/>
      <w:r w:rsidR="00676293" w:rsidRPr="005F25C1">
        <w:rPr>
          <w:rFonts w:ascii="Palatino Linotype" w:hAnsi="Palatino Linotype"/>
          <w:color w:val="FF0000"/>
          <w:sz w:val="18"/>
          <w:szCs w:val="18"/>
        </w:rPr>
        <w:t xml:space="preserve"> This kind of segregation of information is not rare in songs of birds or even mammals. The difference between ‘songs’ and ‘calls’ is quite subjective (at least ‘human subjective’). The term ‘song’ is usually used for </w:t>
      </w:r>
      <w:proofErr w:type="spellStart"/>
      <w:r w:rsidR="00676293" w:rsidRPr="005F25C1">
        <w:rPr>
          <w:rFonts w:ascii="Palatino Linotype" w:hAnsi="Palatino Linotype"/>
          <w:color w:val="FF0000"/>
          <w:sz w:val="18"/>
          <w:szCs w:val="18"/>
        </w:rPr>
        <w:t>vocalisations</w:t>
      </w:r>
      <w:proofErr w:type="spellEnd"/>
      <w:r w:rsidR="00676293" w:rsidRPr="005F25C1">
        <w:rPr>
          <w:rFonts w:ascii="Palatino Linotype" w:hAnsi="Palatino Linotype"/>
          <w:color w:val="FF0000"/>
          <w:sz w:val="18"/>
          <w:szCs w:val="18"/>
        </w:rPr>
        <w:t xml:space="preserve"> composed of sequences of elements. This presence of multiple elements facilitates temporal segregation of information. ‘Calls’ is used for simpler </w:t>
      </w:r>
      <w:proofErr w:type="spellStart"/>
      <w:r w:rsidR="00676293" w:rsidRPr="005F25C1">
        <w:rPr>
          <w:rFonts w:ascii="Palatino Linotype" w:hAnsi="Palatino Linotype"/>
          <w:color w:val="FF0000"/>
          <w:sz w:val="18"/>
          <w:szCs w:val="18"/>
        </w:rPr>
        <w:t>vocalisation</w:t>
      </w:r>
      <w:proofErr w:type="spellEnd"/>
      <w:r w:rsidR="00676293" w:rsidRPr="005F25C1">
        <w:rPr>
          <w:rFonts w:ascii="Palatino Linotype" w:hAnsi="Palatino Linotype"/>
          <w:color w:val="FF0000"/>
          <w:sz w:val="18"/>
          <w:szCs w:val="18"/>
        </w:rPr>
        <w:t xml:space="preserve"> composed generally of one single element. If only one simple element is present, temporal segregation of information is not possible. These definitions of ‘songs’ and ‘calls’ established by researchers are the only reason why this paper is the first to find segregation of information in a call. See for example hyrax, which produce a complex call termed ‘song’ by researchers. This song encodes information regarding individual identity, body weight, size and condition, social status and hormonal state in different components (</w:t>
      </w:r>
      <w:proofErr w:type="spellStart"/>
      <w:r w:rsidR="00676293" w:rsidRPr="005F25C1">
        <w:rPr>
          <w:rFonts w:ascii="Palatino Linotype" w:hAnsi="Palatino Linotype"/>
          <w:color w:val="FF0000"/>
          <w:sz w:val="18"/>
          <w:szCs w:val="18"/>
        </w:rPr>
        <w:t>Koren</w:t>
      </w:r>
      <w:proofErr w:type="spellEnd"/>
      <w:r w:rsidR="00676293" w:rsidRPr="005F25C1">
        <w:rPr>
          <w:rFonts w:ascii="Palatino Linotype" w:hAnsi="Palatino Linotype"/>
          <w:color w:val="FF0000"/>
          <w:sz w:val="18"/>
          <w:szCs w:val="18"/>
        </w:rPr>
        <w:t xml:space="preserve"> and </w:t>
      </w:r>
      <w:proofErr w:type="spellStart"/>
      <w:r w:rsidR="00676293" w:rsidRPr="005F25C1">
        <w:rPr>
          <w:rFonts w:ascii="Palatino Linotype" w:hAnsi="Palatino Linotype"/>
          <w:color w:val="FF0000"/>
          <w:sz w:val="18"/>
          <w:szCs w:val="18"/>
        </w:rPr>
        <w:t>Greffen</w:t>
      </w:r>
      <w:proofErr w:type="spellEnd"/>
      <w:r w:rsidR="00676293" w:rsidRPr="005F25C1">
        <w:rPr>
          <w:rFonts w:ascii="Palatino Linotype" w:hAnsi="Palatino Linotype"/>
          <w:color w:val="FF0000"/>
          <w:sz w:val="18"/>
          <w:szCs w:val="18"/>
        </w:rPr>
        <w:t xml:space="preserve"> 2009, </w:t>
      </w:r>
      <w:proofErr w:type="spellStart"/>
      <w:r w:rsidR="00676293" w:rsidRPr="005F25C1">
        <w:rPr>
          <w:rFonts w:ascii="Palatino Linotype" w:hAnsi="Palatino Linotype"/>
          <w:color w:val="FF0000"/>
          <w:sz w:val="18"/>
          <w:szCs w:val="18"/>
        </w:rPr>
        <w:t>Behav</w:t>
      </w:r>
      <w:proofErr w:type="spellEnd"/>
      <w:r w:rsidR="00676293" w:rsidRPr="005F25C1">
        <w:rPr>
          <w:rFonts w:ascii="Palatino Linotype" w:hAnsi="Palatino Linotype"/>
          <w:color w:val="FF0000"/>
          <w:sz w:val="18"/>
          <w:szCs w:val="18"/>
        </w:rPr>
        <w:t xml:space="preserve"> Ecol </w:t>
      </w:r>
      <w:proofErr w:type="spellStart"/>
      <w:r w:rsidR="00676293" w:rsidRPr="005F25C1">
        <w:rPr>
          <w:rFonts w:ascii="Palatino Linotype" w:hAnsi="Palatino Linotype"/>
          <w:color w:val="FF0000"/>
          <w:sz w:val="18"/>
          <w:szCs w:val="18"/>
        </w:rPr>
        <w:t>Sociobiol</w:t>
      </w:r>
      <w:proofErr w:type="spellEnd"/>
      <w:r w:rsidR="00676293" w:rsidRPr="005F25C1">
        <w:rPr>
          <w:rFonts w:ascii="Palatino Linotype" w:hAnsi="Palatino Linotype"/>
          <w:color w:val="FF0000"/>
          <w:sz w:val="18"/>
          <w:szCs w:val="18"/>
        </w:rPr>
        <w:t xml:space="preserve"> 63:581’590). Therefore, I suggest revising this claim on the novelty of the paper. This would not make the paper less interesting than it is, because it still shows a very nice case of segregation of information. </w:t>
      </w:r>
    </w:p>
    <w:p w:rsidR="00C66BF6" w:rsidRPr="005F25C1" w:rsidRDefault="00C66BF6" w:rsidP="00BD052E">
      <w:pPr>
        <w:spacing w:line="240" w:lineRule="auto"/>
        <w:jc w:val="both"/>
        <w:rPr>
          <w:rFonts w:ascii="Palatino Linotype" w:hAnsi="Palatino Linotype"/>
          <w:color w:val="FF0000"/>
          <w:sz w:val="18"/>
          <w:szCs w:val="18"/>
        </w:rPr>
      </w:pPr>
    </w:p>
    <w:p w:rsidR="00676293" w:rsidRPr="005F25C1" w:rsidRDefault="00676293" w:rsidP="00BD052E">
      <w:pPr>
        <w:spacing w:line="240" w:lineRule="auto"/>
        <w:jc w:val="both"/>
        <w:rPr>
          <w:rFonts w:ascii="Palatino Linotype" w:hAnsi="Palatino Linotype"/>
          <w:color w:val="000000" w:themeColor="text1"/>
          <w:sz w:val="18"/>
          <w:szCs w:val="18"/>
        </w:rPr>
      </w:pPr>
    </w:p>
    <w:p w:rsidR="00676293" w:rsidRPr="005F25C1" w:rsidRDefault="00130E34" w:rsidP="00BD052E">
      <w:pPr>
        <w:spacing w:line="240" w:lineRule="auto"/>
        <w:jc w:val="both"/>
        <w:rPr>
          <w:rFonts w:ascii="Palatino Linotype" w:hAnsi="Palatino Linotype"/>
          <w:color w:val="FF0000"/>
          <w:sz w:val="18"/>
          <w:szCs w:val="18"/>
        </w:rPr>
      </w:pPr>
      <w:proofErr w:type="gramStart"/>
      <w:r w:rsidRPr="005F25C1">
        <w:rPr>
          <w:rFonts w:ascii="Palatino Linotype" w:hAnsi="Palatino Linotype"/>
          <w:color w:val="FF0000"/>
          <w:sz w:val="18"/>
          <w:szCs w:val="18"/>
        </w:rPr>
        <w:t xml:space="preserve">#3.10 </w:t>
      </w:r>
      <w:r w:rsidR="00676293" w:rsidRPr="005F25C1">
        <w:rPr>
          <w:rFonts w:ascii="Palatino Linotype" w:hAnsi="Palatino Linotype"/>
          <w:color w:val="FF0000"/>
          <w:sz w:val="18"/>
          <w:szCs w:val="18"/>
        </w:rPr>
        <w:t>P8-L14.</w:t>
      </w:r>
      <w:proofErr w:type="gramEnd"/>
      <w:r w:rsidR="00676293" w:rsidRPr="005F25C1">
        <w:rPr>
          <w:rFonts w:ascii="Palatino Linotype" w:hAnsi="Palatino Linotype"/>
          <w:color w:val="FF0000"/>
          <w:sz w:val="18"/>
          <w:szCs w:val="18"/>
        </w:rPr>
        <w:t xml:space="preserve"> What do you mean by ‘less than 1 year’’ </w:t>
      </w:r>
    </w:p>
    <w:p w:rsidR="00B04EF6" w:rsidRPr="005F25C1" w:rsidRDefault="00B04EF6"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This was an error and should have been “more that”. We have adapted this.</w:t>
      </w:r>
      <w:r w:rsidR="001C1ABC">
        <w:rPr>
          <w:rFonts w:ascii="Palatino Linotype" w:hAnsi="Palatino Linotype"/>
          <w:color w:val="000000" w:themeColor="text1"/>
          <w:sz w:val="18"/>
          <w:szCs w:val="18"/>
        </w:rPr>
        <w:t xml:space="preserve"> (P. 9 L7)</w:t>
      </w:r>
    </w:p>
    <w:p w:rsidR="00676293" w:rsidRPr="005F25C1" w:rsidRDefault="00676293" w:rsidP="00BD052E">
      <w:pPr>
        <w:spacing w:line="240" w:lineRule="auto"/>
        <w:jc w:val="both"/>
        <w:rPr>
          <w:rFonts w:ascii="Palatino Linotype" w:hAnsi="Palatino Linotype"/>
          <w:color w:val="000000" w:themeColor="text1"/>
          <w:sz w:val="18"/>
          <w:szCs w:val="18"/>
        </w:rPr>
      </w:pPr>
    </w:p>
    <w:p w:rsidR="00676293" w:rsidRPr="005F25C1" w:rsidRDefault="00130E34"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#3.11 </w:t>
      </w:r>
      <w:r w:rsidR="00676293" w:rsidRPr="005F25C1">
        <w:rPr>
          <w:rFonts w:ascii="Palatino Linotype" w:hAnsi="Palatino Linotype"/>
          <w:color w:val="FF0000"/>
          <w:sz w:val="18"/>
          <w:szCs w:val="18"/>
        </w:rPr>
        <w:t xml:space="preserve">P9, L2. Maybe mention what is the lowest fundamental frequency measured in banded mongoose here, to justify the filter. </w:t>
      </w:r>
    </w:p>
    <w:p w:rsidR="00130E34" w:rsidRPr="005F25C1" w:rsidRDefault="00130E34"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For final analysis the filter was not used. We have removed the sentence about the filter.</w:t>
      </w:r>
    </w:p>
    <w:p w:rsidR="00676293" w:rsidRPr="005F25C1" w:rsidRDefault="00676293" w:rsidP="00BD052E">
      <w:pPr>
        <w:spacing w:line="240" w:lineRule="auto"/>
        <w:jc w:val="both"/>
        <w:rPr>
          <w:rFonts w:ascii="Palatino Linotype" w:hAnsi="Palatino Linotype"/>
          <w:color w:val="000000" w:themeColor="text1"/>
          <w:sz w:val="18"/>
          <w:szCs w:val="18"/>
        </w:rPr>
      </w:pPr>
    </w:p>
    <w:p w:rsidR="00676293" w:rsidRPr="005F25C1" w:rsidRDefault="0080300D"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#3.12 </w:t>
      </w:r>
      <w:r w:rsidR="00676293" w:rsidRPr="005F25C1">
        <w:rPr>
          <w:rFonts w:ascii="Palatino Linotype" w:hAnsi="Palatino Linotype"/>
          <w:color w:val="FF0000"/>
          <w:sz w:val="18"/>
          <w:szCs w:val="18"/>
        </w:rPr>
        <w:t xml:space="preserve">P9-Acoustic </w:t>
      </w:r>
      <w:proofErr w:type="gramStart"/>
      <w:r w:rsidR="00676293" w:rsidRPr="005F25C1">
        <w:rPr>
          <w:rFonts w:ascii="Palatino Linotype" w:hAnsi="Palatino Linotype"/>
          <w:color w:val="FF0000"/>
          <w:sz w:val="18"/>
          <w:szCs w:val="18"/>
        </w:rPr>
        <w:t>analysis</w:t>
      </w:r>
      <w:proofErr w:type="gramEnd"/>
      <w:r w:rsidR="00676293" w:rsidRPr="005F25C1">
        <w:rPr>
          <w:rFonts w:ascii="Palatino Linotype" w:hAnsi="Palatino Linotype"/>
          <w:color w:val="FF0000"/>
          <w:sz w:val="18"/>
          <w:szCs w:val="18"/>
        </w:rPr>
        <w:t xml:space="preserve">. Some parameters like Max. Freq. and Min. Freq., listed in Table 3 are not described in the methods. </w:t>
      </w:r>
    </w:p>
    <w:p w:rsidR="00D93F6B" w:rsidRPr="005F25C1" w:rsidRDefault="00D93F6B"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See #2.5</w:t>
      </w:r>
    </w:p>
    <w:p w:rsidR="00D93F6B" w:rsidRPr="005F25C1" w:rsidRDefault="00D93F6B" w:rsidP="00BD052E">
      <w:pPr>
        <w:spacing w:line="240" w:lineRule="auto"/>
        <w:jc w:val="both"/>
        <w:rPr>
          <w:rFonts w:ascii="Palatino Linotype" w:hAnsi="Palatino Linotype"/>
          <w:color w:val="000000" w:themeColor="text1"/>
          <w:sz w:val="18"/>
          <w:szCs w:val="18"/>
        </w:rPr>
      </w:pPr>
    </w:p>
    <w:p w:rsidR="00676293" w:rsidRPr="005F25C1" w:rsidRDefault="00676293" w:rsidP="00BD052E">
      <w:pPr>
        <w:spacing w:line="240" w:lineRule="auto"/>
        <w:jc w:val="both"/>
        <w:rPr>
          <w:rFonts w:ascii="Palatino Linotype" w:hAnsi="Palatino Linotype"/>
          <w:color w:val="000000" w:themeColor="text1"/>
          <w:sz w:val="18"/>
          <w:szCs w:val="18"/>
        </w:rPr>
      </w:pPr>
    </w:p>
    <w:p w:rsidR="00676293" w:rsidRPr="005F25C1" w:rsidRDefault="0080300D" w:rsidP="00BD052E">
      <w:pPr>
        <w:spacing w:line="240" w:lineRule="auto"/>
        <w:jc w:val="both"/>
        <w:rPr>
          <w:rFonts w:ascii="Palatino Linotype" w:hAnsi="Palatino Linotype"/>
          <w:color w:val="FF0000"/>
          <w:sz w:val="18"/>
          <w:szCs w:val="18"/>
        </w:rPr>
      </w:pPr>
      <w:proofErr w:type="gramStart"/>
      <w:r w:rsidRPr="005F25C1">
        <w:rPr>
          <w:rFonts w:ascii="Palatino Linotype" w:hAnsi="Palatino Linotype"/>
          <w:color w:val="FF0000"/>
          <w:sz w:val="18"/>
          <w:szCs w:val="18"/>
        </w:rPr>
        <w:t xml:space="preserve">#3.13a </w:t>
      </w:r>
      <w:r w:rsidR="00676293" w:rsidRPr="005F25C1">
        <w:rPr>
          <w:rFonts w:ascii="Palatino Linotype" w:hAnsi="Palatino Linotype"/>
          <w:color w:val="FF0000"/>
          <w:sz w:val="18"/>
          <w:szCs w:val="18"/>
        </w:rPr>
        <w:t>P9.</w:t>
      </w:r>
      <w:proofErr w:type="gramEnd"/>
      <w:r w:rsidR="00676293" w:rsidRPr="005F25C1">
        <w:rPr>
          <w:rFonts w:ascii="Palatino Linotype" w:hAnsi="Palatino Linotype"/>
          <w:color w:val="FF0000"/>
          <w:sz w:val="18"/>
          <w:szCs w:val="18"/>
        </w:rPr>
        <w:t xml:space="preserve"> </w:t>
      </w:r>
      <w:proofErr w:type="gramStart"/>
      <w:r w:rsidR="00676293" w:rsidRPr="005F25C1">
        <w:rPr>
          <w:rFonts w:ascii="Palatino Linotype" w:hAnsi="Palatino Linotype"/>
          <w:color w:val="FF0000"/>
          <w:sz w:val="18"/>
          <w:szCs w:val="18"/>
        </w:rPr>
        <w:t>Statistical analyses.</w:t>
      </w:r>
      <w:proofErr w:type="gramEnd"/>
      <w:r w:rsidR="00676293" w:rsidRPr="005F25C1">
        <w:rPr>
          <w:rFonts w:ascii="Palatino Linotype" w:hAnsi="Palatino Linotype"/>
          <w:color w:val="FF0000"/>
          <w:sz w:val="18"/>
          <w:szCs w:val="18"/>
        </w:rPr>
        <w:t xml:space="preserve"> I did not find where the results of the linear mixed effect model were. It would be useful to present them in a table (e.g. in Table 3). </w:t>
      </w:r>
    </w:p>
    <w:p w:rsidR="0080300D" w:rsidRPr="005F25C1" w:rsidRDefault="0080300D"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Linear effect models were not used to determine differences in acoustic variables, but to determine VIF values. We have adapted the text to clarify this. See #2.2a and #2.3</w:t>
      </w:r>
    </w:p>
    <w:p w:rsidR="0080300D" w:rsidRPr="005F25C1" w:rsidRDefault="0080300D" w:rsidP="00BD052E">
      <w:pPr>
        <w:spacing w:line="240" w:lineRule="auto"/>
        <w:jc w:val="both"/>
        <w:rPr>
          <w:rFonts w:ascii="Palatino Linotype" w:hAnsi="Palatino Linotype"/>
          <w:color w:val="FF0000"/>
          <w:sz w:val="18"/>
          <w:szCs w:val="18"/>
        </w:rPr>
      </w:pPr>
    </w:p>
    <w:p w:rsidR="00676293" w:rsidRPr="005F25C1" w:rsidRDefault="00676293"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The part on parameters with VIF ‘2.5 included in the analyses or not is not clear. In which analyses where these parameters included’ ‘the remaining parameters were entered into a DFA’: does that mean that the parameters entered in the DFA were </w:t>
      </w:r>
      <w:proofErr w:type="spellStart"/>
      <w:r w:rsidRPr="005F25C1">
        <w:rPr>
          <w:rFonts w:ascii="Palatino Linotype" w:hAnsi="Palatino Linotype"/>
          <w:color w:val="FF0000"/>
          <w:sz w:val="18"/>
          <w:szCs w:val="18"/>
        </w:rPr>
        <w:t>mutlicollinear</w:t>
      </w:r>
      <w:proofErr w:type="spellEnd"/>
      <w:r w:rsidRPr="005F25C1">
        <w:rPr>
          <w:rFonts w:ascii="Palatino Linotype" w:hAnsi="Palatino Linotype"/>
          <w:color w:val="FF0000"/>
          <w:sz w:val="18"/>
          <w:szCs w:val="18"/>
        </w:rPr>
        <w:t xml:space="preserve">’ Can these parameters included in the DFA be listed somewhere’ One of the assumptions of DFA is an absence of perfect </w:t>
      </w:r>
      <w:proofErr w:type="spellStart"/>
      <w:r w:rsidRPr="005F25C1">
        <w:rPr>
          <w:rFonts w:ascii="Palatino Linotype" w:hAnsi="Palatino Linotype"/>
          <w:color w:val="FF0000"/>
          <w:sz w:val="18"/>
          <w:szCs w:val="18"/>
        </w:rPr>
        <w:t>multicollinearity</w:t>
      </w:r>
      <w:proofErr w:type="spellEnd"/>
      <w:r w:rsidRPr="005F25C1">
        <w:rPr>
          <w:rFonts w:ascii="Palatino Linotype" w:hAnsi="Palatino Linotype"/>
          <w:color w:val="FF0000"/>
          <w:sz w:val="18"/>
          <w:szCs w:val="18"/>
        </w:rPr>
        <w:t xml:space="preserve">, which means that parameters entered in the DFA should not be too redundant. If this is the case, a PCA can be carried out before the DFA. Is that the case </w:t>
      </w:r>
      <w:proofErr w:type="gramStart"/>
      <w:r w:rsidRPr="005F25C1">
        <w:rPr>
          <w:rFonts w:ascii="Palatino Linotype" w:hAnsi="Palatino Linotype"/>
          <w:color w:val="FF0000"/>
          <w:sz w:val="18"/>
          <w:szCs w:val="18"/>
        </w:rPr>
        <w:t>here</w:t>
      </w:r>
      <w:proofErr w:type="gramEnd"/>
      <w:r w:rsidRPr="005F25C1">
        <w:rPr>
          <w:rFonts w:ascii="Palatino Linotype" w:hAnsi="Palatino Linotype"/>
          <w:color w:val="FF0000"/>
          <w:sz w:val="18"/>
          <w:szCs w:val="18"/>
        </w:rPr>
        <w:t xml:space="preserve">’ </w:t>
      </w:r>
    </w:p>
    <w:p w:rsidR="0080300D" w:rsidRPr="005F25C1" w:rsidRDefault="0080300D"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 xml:space="preserve">We did not perform a PCA. </w:t>
      </w:r>
      <w:proofErr w:type="gramStart"/>
      <w:r w:rsidRPr="005F25C1">
        <w:rPr>
          <w:rFonts w:ascii="Palatino Linotype" w:hAnsi="Palatino Linotype"/>
          <w:color w:val="000000" w:themeColor="text1"/>
          <w:sz w:val="18"/>
          <w:szCs w:val="18"/>
        </w:rPr>
        <w:t>Only  parameters</w:t>
      </w:r>
      <w:proofErr w:type="gramEnd"/>
      <w:r w:rsidRPr="005F25C1">
        <w:rPr>
          <w:rFonts w:ascii="Palatino Linotype" w:hAnsi="Palatino Linotype"/>
          <w:color w:val="000000" w:themeColor="text1"/>
          <w:sz w:val="18"/>
          <w:szCs w:val="18"/>
        </w:rPr>
        <w:t xml:space="preserve"> with VIF values below 2.5 were included in the analysis to avoid problems with </w:t>
      </w:r>
      <w:proofErr w:type="spellStart"/>
      <w:r w:rsidRPr="005F25C1">
        <w:rPr>
          <w:rFonts w:ascii="Palatino Linotype" w:hAnsi="Palatino Linotype"/>
          <w:color w:val="000000" w:themeColor="text1"/>
          <w:sz w:val="18"/>
          <w:szCs w:val="18"/>
        </w:rPr>
        <w:t>multicollinearity</w:t>
      </w:r>
      <w:proofErr w:type="spellEnd"/>
      <w:r w:rsidRPr="005F25C1">
        <w:rPr>
          <w:rFonts w:ascii="Palatino Linotype" w:hAnsi="Palatino Linotype"/>
          <w:color w:val="000000" w:themeColor="text1"/>
          <w:sz w:val="18"/>
          <w:szCs w:val="18"/>
        </w:rPr>
        <w:t xml:space="preserve">.  See also See #2.2a and #2.3. We have adapted the part on the VIF analysis and variable selection slightly to clarify the analysis. </w:t>
      </w:r>
    </w:p>
    <w:p w:rsidR="00C66BF6" w:rsidRDefault="00C66BF6" w:rsidP="00BD052E">
      <w:pPr>
        <w:spacing w:line="240" w:lineRule="auto"/>
        <w:jc w:val="both"/>
        <w:rPr>
          <w:rFonts w:ascii="Palatino Linotype" w:hAnsi="Palatino Linotype"/>
          <w:color w:val="FF0000"/>
          <w:sz w:val="18"/>
          <w:szCs w:val="18"/>
        </w:rPr>
      </w:pPr>
    </w:p>
    <w:p w:rsidR="00676293" w:rsidRPr="005F25C1" w:rsidRDefault="00676293"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How were correct classification probabilities determined for </w:t>
      </w:r>
      <w:proofErr w:type="spellStart"/>
      <w:r w:rsidRPr="005F25C1">
        <w:rPr>
          <w:rFonts w:ascii="Palatino Linotype" w:hAnsi="Palatino Linotype"/>
          <w:color w:val="FF0000"/>
          <w:sz w:val="18"/>
          <w:szCs w:val="18"/>
        </w:rPr>
        <w:t>behavioural</w:t>
      </w:r>
      <w:proofErr w:type="spellEnd"/>
      <w:r w:rsidRPr="005F25C1">
        <w:rPr>
          <w:rFonts w:ascii="Palatino Linotype" w:hAnsi="Palatino Linotype"/>
          <w:color w:val="FF0000"/>
          <w:sz w:val="18"/>
          <w:szCs w:val="18"/>
        </w:rPr>
        <w:t xml:space="preserve"> context while controlling for individual and vice-versa’ Was a permuted DFA used (</w:t>
      </w:r>
      <w:proofErr w:type="spellStart"/>
      <w:r w:rsidRPr="005F25C1">
        <w:rPr>
          <w:rFonts w:ascii="Palatino Linotype" w:hAnsi="Palatino Linotype"/>
          <w:color w:val="FF0000"/>
          <w:sz w:val="18"/>
          <w:szCs w:val="18"/>
        </w:rPr>
        <w:t>pDFA</w:t>
      </w:r>
      <w:proofErr w:type="spellEnd"/>
      <w:r w:rsidRPr="005F25C1">
        <w:rPr>
          <w:rFonts w:ascii="Palatino Linotype" w:hAnsi="Palatino Linotype"/>
          <w:color w:val="FF0000"/>
          <w:sz w:val="18"/>
          <w:szCs w:val="18"/>
        </w:rPr>
        <w:t xml:space="preserve"> is mentioned in the methods, but later on)’ More generally, it is not very clear how sex, group, </w:t>
      </w:r>
      <w:proofErr w:type="spellStart"/>
      <w:r w:rsidRPr="005F25C1">
        <w:rPr>
          <w:rFonts w:ascii="Palatino Linotype" w:hAnsi="Palatino Linotype"/>
          <w:color w:val="FF0000"/>
          <w:sz w:val="18"/>
          <w:szCs w:val="18"/>
        </w:rPr>
        <w:t>behavioural</w:t>
      </w:r>
      <w:proofErr w:type="spellEnd"/>
      <w:r w:rsidRPr="005F25C1">
        <w:rPr>
          <w:rFonts w:ascii="Palatino Linotype" w:hAnsi="Palatino Linotype"/>
          <w:color w:val="FF0000"/>
          <w:sz w:val="18"/>
          <w:szCs w:val="18"/>
        </w:rPr>
        <w:t xml:space="preserve"> context and individuality were all controlled for in the </w:t>
      </w:r>
      <w:proofErr w:type="spellStart"/>
      <w:r w:rsidRPr="005F25C1">
        <w:rPr>
          <w:rFonts w:ascii="Palatino Linotype" w:hAnsi="Palatino Linotype"/>
          <w:color w:val="FF0000"/>
          <w:sz w:val="18"/>
          <w:szCs w:val="18"/>
        </w:rPr>
        <w:t>pDFAs</w:t>
      </w:r>
      <w:proofErr w:type="spellEnd"/>
      <w:r w:rsidRPr="005F25C1">
        <w:rPr>
          <w:rFonts w:ascii="Palatino Linotype" w:hAnsi="Palatino Linotype"/>
          <w:color w:val="FF0000"/>
          <w:sz w:val="18"/>
          <w:szCs w:val="18"/>
        </w:rPr>
        <w:t xml:space="preserve">, given that a </w:t>
      </w:r>
      <w:proofErr w:type="spellStart"/>
      <w:r w:rsidRPr="005F25C1">
        <w:rPr>
          <w:rFonts w:ascii="Palatino Linotype" w:hAnsi="Palatino Linotype"/>
          <w:color w:val="FF0000"/>
          <w:sz w:val="18"/>
          <w:szCs w:val="18"/>
        </w:rPr>
        <w:t>pDFA</w:t>
      </w:r>
      <w:proofErr w:type="spellEnd"/>
      <w:r w:rsidRPr="005F25C1">
        <w:rPr>
          <w:rFonts w:ascii="Palatino Linotype" w:hAnsi="Palatino Linotype"/>
          <w:color w:val="FF0000"/>
          <w:sz w:val="18"/>
          <w:szCs w:val="18"/>
        </w:rPr>
        <w:t xml:space="preserve"> can control for only one factor at a time (one test and one control factor). From the results, it </w:t>
      </w:r>
      <w:r w:rsidRPr="005F25C1">
        <w:rPr>
          <w:rFonts w:ascii="Palatino Linotype" w:hAnsi="Palatino Linotype"/>
          <w:color w:val="FF0000"/>
          <w:sz w:val="18"/>
          <w:szCs w:val="18"/>
        </w:rPr>
        <w:lastRenderedPageBreak/>
        <w:t xml:space="preserve">seem that groups were </w:t>
      </w:r>
      <w:proofErr w:type="spellStart"/>
      <w:r w:rsidRPr="005F25C1">
        <w:rPr>
          <w:rFonts w:ascii="Palatino Linotype" w:hAnsi="Palatino Linotype"/>
          <w:color w:val="FF0000"/>
          <w:sz w:val="18"/>
          <w:szCs w:val="18"/>
        </w:rPr>
        <w:t>analysed</w:t>
      </w:r>
      <w:proofErr w:type="spellEnd"/>
      <w:r w:rsidRPr="005F25C1">
        <w:rPr>
          <w:rFonts w:ascii="Palatino Linotype" w:hAnsi="Palatino Linotype"/>
          <w:color w:val="FF0000"/>
          <w:sz w:val="18"/>
          <w:szCs w:val="18"/>
        </w:rPr>
        <w:t xml:space="preserve"> separately, which seems ok, but then this should be explained in details in the methods. </w:t>
      </w:r>
    </w:p>
    <w:p w:rsidR="0080300D" w:rsidRPr="005F25C1" w:rsidRDefault="0080300D"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 xml:space="preserve">While analysis for behaviour, group and sex signatures we controlled for individual. Group and sex signatures analysis were not controlled for behaviour. We have moved explanation of </w:t>
      </w:r>
      <w:proofErr w:type="spellStart"/>
      <w:r w:rsidR="001C1ABC">
        <w:rPr>
          <w:rFonts w:ascii="Palatino Linotype" w:hAnsi="Palatino Linotype"/>
          <w:color w:val="000000" w:themeColor="text1"/>
          <w:sz w:val="18"/>
          <w:szCs w:val="18"/>
        </w:rPr>
        <w:t>pDFA</w:t>
      </w:r>
      <w:proofErr w:type="spellEnd"/>
      <w:r w:rsidR="001C1ABC">
        <w:rPr>
          <w:rFonts w:ascii="Palatino Linotype" w:hAnsi="Palatino Linotype"/>
          <w:color w:val="000000" w:themeColor="text1"/>
          <w:sz w:val="18"/>
          <w:szCs w:val="18"/>
        </w:rPr>
        <w:t xml:space="preserve"> forward. </w:t>
      </w:r>
      <w:proofErr w:type="gramStart"/>
      <w:r w:rsidR="001C1ABC">
        <w:rPr>
          <w:rFonts w:ascii="Palatino Linotype" w:hAnsi="Palatino Linotype"/>
          <w:color w:val="000000" w:themeColor="text1"/>
          <w:sz w:val="18"/>
          <w:szCs w:val="18"/>
        </w:rPr>
        <w:t>P. 10 L22-25).</w:t>
      </w:r>
      <w:proofErr w:type="gramEnd"/>
    </w:p>
    <w:p w:rsidR="0080300D" w:rsidRPr="005F25C1" w:rsidRDefault="0080300D" w:rsidP="00BD052E">
      <w:pPr>
        <w:spacing w:line="240" w:lineRule="auto"/>
        <w:jc w:val="both"/>
        <w:rPr>
          <w:rFonts w:ascii="Palatino Linotype" w:hAnsi="Palatino Linotype"/>
          <w:color w:val="FF0000"/>
          <w:sz w:val="18"/>
          <w:szCs w:val="18"/>
        </w:rPr>
      </w:pPr>
    </w:p>
    <w:p w:rsidR="00676293" w:rsidRPr="005F25C1" w:rsidRDefault="0080300D"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FF0000"/>
          <w:sz w:val="18"/>
          <w:szCs w:val="18"/>
        </w:rPr>
        <w:t xml:space="preserve">#3.14 </w:t>
      </w:r>
      <w:r w:rsidR="00676293" w:rsidRPr="005F25C1">
        <w:rPr>
          <w:rFonts w:ascii="Palatino Linotype" w:hAnsi="Palatino Linotype"/>
          <w:color w:val="FF0000"/>
          <w:sz w:val="18"/>
          <w:szCs w:val="18"/>
        </w:rPr>
        <w:t>P10</w:t>
      </w:r>
      <w:proofErr w:type="gramStart"/>
      <w:r w:rsidR="00676293" w:rsidRPr="005F25C1">
        <w:rPr>
          <w:rFonts w:ascii="Palatino Linotype" w:hAnsi="Palatino Linotype"/>
          <w:color w:val="FF0000"/>
          <w:sz w:val="18"/>
          <w:szCs w:val="18"/>
        </w:rPr>
        <w:t>,L3</w:t>
      </w:r>
      <w:proofErr w:type="gramEnd"/>
      <w:r w:rsidR="00676293" w:rsidRPr="005F25C1">
        <w:rPr>
          <w:rFonts w:ascii="Palatino Linotype" w:hAnsi="Palatino Linotype"/>
          <w:color w:val="FF0000"/>
          <w:sz w:val="18"/>
          <w:szCs w:val="18"/>
        </w:rPr>
        <w:t xml:space="preserve">-4. Which criteria on the basis of results from the linear effect models were used to select </w:t>
      </w:r>
      <w:proofErr w:type="gramStart"/>
      <w:r w:rsidR="00676293" w:rsidRPr="005F25C1">
        <w:rPr>
          <w:rFonts w:ascii="Palatino Linotype" w:hAnsi="Palatino Linotype"/>
          <w:color w:val="FF0000"/>
          <w:sz w:val="18"/>
          <w:szCs w:val="18"/>
        </w:rPr>
        <w:t>parameters</w:t>
      </w:r>
      <w:proofErr w:type="gramEnd"/>
      <w:r w:rsidR="00676293" w:rsidRPr="005F25C1">
        <w:rPr>
          <w:rFonts w:ascii="Palatino Linotype" w:hAnsi="Palatino Linotype"/>
          <w:color w:val="FF0000"/>
          <w:sz w:val="18"/>
          <w:szCs w:val="18"/>
        </w:rPr>
        <w:t>’</w:t>
      </w:r>
      <w:r w:rsidR="00676293" w:rsidRPr="005F25C1">
        <w:rPr>
          <w:rFonts w:ascii="Palatino Linotype" w:hAnsi="Palatino Linotype"/>
          <w:color w:val="000000" w:themeColor="text1"/>
          <w:sz w:val="18"/>
          <w:szCs w:val="18"/>
        </w:rPr>
        <w:t xml:space="preserve"> </w:t>
      </w:r>
    </w:p>
    <w:p w:rsidR="0080300D" w:rsidRPr="005F25C1" w:rsidRDefault="0080300D"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We used the mixed effect models to calculate VIF values. Only VIF values of below 2.5 were included in the analysis. See also #2.2, #2</w:t>
      </w:r>
      <w:proofErr w:type="gramStart"/>
      <w:r w:rsidRPr="005F25C1">
        <w:rPr>
          <w:rFonts w:ascii="Palatino Linotype" w:hAnsi="Palatino Linotype"/>
          <w:color w:val="000000" w:themeColor="text1"/>
          <w:sz w:val="18"/>
          <w:szCs w:val="18"/>
        </w:rPr>
        <w:t>,3</w:t>
      </w:r>
      <w:proofErr w:type="gramEnd"/>
      <w:r w:rsidRPr="005F25C1">
        <w:rPr>
          <w:rFonts w:ascii="Palatino Linotype" w:hAnsi="Palatino Linotype"/>
          <w:color w:val="000000" w:themeColor="text1"/>
          <w:sz w:val="18"/>
          <w:szCs w:val="18"/>
        </w:rPr>
        <w:t xml:space="preserve"> and </w:t>
      </w:r>
      <w:r w:rsidR="006A1FA8" w:rsidRPr="005F25C1">
        <w:rPr>
          <w:rFonts w:ascii="Palatino Linotype" w:hAnsi="Palatino Linotype"/>
          <w:color w:val="000000" w:themeColor="text1"/>
          <w:sz w:val="18"/>
          <w:szCs w:val="18"/>
        </w:rPr>
        <w:t>#3.13</w:t>
      </w:r>
    </w:p>
    <w:p w:rsidR="005F5DB6" w:rsidRPr="005F25C1" w:rsidRDefault="005F5DB6" w:rsidP="00BD052E">
      <w:pPr>
        <w:spacing w:line="240" w:lineRule="auto"/>
        <w:jc w:val="both"/>
        <w:rPr>
          <w:rFonts w:ascii="Palatino Linotype" w:hAnsi="Palatino Linotype"/>
          <w:color w:val="000000" w:themeColor="text1"/>
          <w:sz w:val="18"/>
          <w:szCs w:val="18"/>
        </w:rPr>
      </w:pPr>
    </w:p>
    <w:p w:rsidR="005F5DB6" w:rsidRPr="005F25C1" w:rsidRDefault="005F5DB6" w:rsidP="00BD052E">
      <w:pPr>
        <w:spacing w:line="240" w:lineRule="auto"/>
        <w:jc w:val="both"/>
        <w:rPr>
          <w:rFonts w:ascii="Palatino Linotype" w:hAnsi="Palatino Linotype"/>
          <w:b/>
          <w:color w:val="000000" w:themeColor="text1"/>
          <w:sz w:val="18"/>
          <w:szCs w:val="18"/>
        </w:rPr>
      </w:pPr>
      <w:bookmarkStart w:id="3" w:name="OLE_LINK1"/>
      <w:bookmarkStart w:id="4" w:name="OLE_LINK2"/>
      <w:r w:rsidRPr="005F25C1">
        <w:rPr>
          <w:rFonts w:ascii="Palatino Linotype" w:hAnsi="Palatino Linotype"/>
          <w:b/>
          <w:color w:val="000000" w:themeColor="text1"/>
          <w:sz w:val="18"/>
          <w:szCs w:val="18"/>
        </w:rPr>
        <w:t>Detailed responses to Reviewer #4</w:t>
      </w:r>
      <w:bookmarkEnd w:id="3"/>
      <w:bookmarkEnd w:id="4"/>
    </w:p>
    <w:p w:rsidR="000C2998" w:rsidRPr="005F25C1" w:rsidRDefault="000C2998" w:rsidP="00BD052E">
      <w:pPr>
        <w:spacing w:line="240" w:lineRule="auto"/>
        <w:jc w:val="both"/>
        <w:rPr>
          <w:rFonts w:ascii="Palatino Linotype" w:hAnsi="Palatino Linotype"/>
          <w:sz w:val="18"/>
          <w:szCs w:val="18"/>
        </w:rPr>
      </w:pPr>
      <w:r w:rsidRPr="005F25C1">
        <w:rPr>
          <w:rFonts w:ascii="Palatino Linotype" w:hAnsi="Palatino Linotype"/>
          <w:sz w:val="18"/>
          <w:szCs w:val="18"/>
        </w:rPr>
        <w:t>REFEREE 4</w:t>
      </w:r>
    </w:p>
    <w:p w:rsidR="000C2998" w:rsidRPr="005F25C1" w:rsidRDefault="000C2998" w:rsidP="00BD052E">
      <w:pPr>
        <w:spacing w:line="240" w:lineRule="auto"/>
        <w:jc w:val="both"/>
        <w:rPr>
          <w:rFonts w:ascii="Palatino Linotype" w:hAnsi="Palatino Linotype"/>
          <w:sz w:val="18"/>
          <w:szCs w:val="18"/>
        </w:rPr>
      </w:pPr>
      <w:r w:rsidRPr="005F25C1">
        <w:rPr>
          <w:rFonts w:ascii="Palatino Linotype" w:hAnsi="Palatino Linotype"/>
          <w:sz w:val="18"/>
          <w:szCs w:val="18"/>
        </w:rPr>
        <w:t>Reviewer's report</w:t>
      </w:r>
    </w:p>
    <w:p w:rsidR="000C2998" w:rsidRPr="005F25C1" w:rsidRDefault="000C2998" w:rsidP="00BD052E">
      <w:pPr>
        <w:spacing w:line="240" w:lineRule="auto"/>
        <w:jc w:val="both"/>
        <w:rPr>
          <w:rFonts w:ascii="Palatino Linotype" w:hAnsi="Palatino Linotype"/>
          <w:color w:val="FF0000"/>
          <w:sz w:val="18"/>
          <w:szCs w:val="18"/>
        </w:rPr>
      </w:pPr>
      <w:r w:rsidRPr="005F25C1">
        <w:rPr>
          <w:rFonts w:ascii="Palatino Linotype" w:hAnsi="Palatino Linotype"/>
          <w:color w:val="FF0000"/>
          <w:sz w:val="18"/>
          <w:szCs w:val="18"/>
        </w:rPr>
        <w:t xml:space="preserve">I agree the novelty of the findings seems to rest on the definition of a call </w:t>
      </w:r>
      <w:proofErr w:type="spellStart"/>
      <w:r w:rsidRPr="005F25C1">
        <w:rPr>
          <w:rFonts w:ascii="Palatino Linotype" w:hAnsi="Palatino Linotype"/>
          <w:color w:val="FF0000"/>
          <w:sz w:val="18"/>
          <w:szCs w:val="18"/>
        </w:rPr>
        <w:t>vs</w:t>
      </w:r>
      <w:proofErr w:type="spellEnd"/>
      <w:r w:rsidRPr="005F25C1">
        <w:rPr>
          <w:rFonts w:ascii="Palatino Linotype" w:hAnsi="Palatino Linotype"/>
          <w:color w:val="FF0000"/>
          <w:sz w:val="18"/>
          <w:szCs w:val="18"/>
        </w:rPr>
        <w:t xml:space="preserve"> a song and the importance of the temporal segregation of the info (as reviewer 1 points out many primate calls are context specific and individually distinctive, but the identity ‘signature’ in these calls is not a separate temporal element, so personally I don’t think the </w:t>
      </w:r>
      <w:proofErr w:type="spellStart"/>
      <w:r w:rsidRPr="005F25C1">
        <w:rPr>
          <w:rFonts w:ascii="Palatino Linotype" w:hAnsi="Palatino Linotype"/>
          <w:color w:val="FF0000"/>
          <w:sz w:val="18"/>
          <w:szCs w:val="18"/>
        </w:rPr>
        <w:t>vervet</w:t>
      </w:r>
      <w:proofErr w:type="spellEnd"/>
      <w:r w:rsidRPr="005F25C1">
        <w:rPr>
          <w:rFonts w:ascii="Palatino Linotype" w:hAnsi="Palatino Linotype"/>
          <w:color w:val="FF0000"/>
          <w:sz w:val="18"/>
          <w:szCs w:val="18"/>
        </w:rPr>
        <w:t xml:space="preserve"> findings are directly comparable). I think the results need more firmly embedded in the existing literature (where it is more explicit as to why these findings are different or similar to other findings)</w:t>
      </w:r>
      <w:proofErr w:type="gramStart"/>
      <w:r w:rsidRPr="005F25C1">
        <w:rPr>
          <w:rFonts w:ascii="Palatino Linotype" w:hAnsi="Palatino Linotype"/>
          <w:color w:val="FF0000"/>
          <w:sz w:val="18"/>
          <w:szCs w:val="18"/>
        </w:rPr>
        <w:t>,</w:t>
      </w:r>
      <w:proofErr w:type="gramEnd"/>
      <w:r w:rsidRPr="005F25C1">
        <w:rPr>
          <w:rFonts w:ascii="Palatino Linotype" w:hAnsi="Palatino Linotype"/>
          <w:color w:val="FF0000"/>
          <w:sz w:val="18"/>
          <w:szCs w:val="18"/>
        </w:rPr>
        <w:t xml:space="preserve"> however I do think this will still be a paper of wide interest to biological researchers. Complexity of communication systems seems to be a topic attracting wide interest across </w:t>
      </w:r>
      <w:proofErr w:type="spellStart"/>
      <w:r w:rsidRPr="005F25C1">
        <w:rPr>
          <w:rFonts w:ascii="Palatino Linotype" w:hAnsi="Palatino Linotype"/>
          <w:color w:val="FF0000"/>
          <w:sz w:val="18"/>
          <w:szCs w:val="18"/>
        </w:rPr>
        <w:t>taxa</w:t>
      </w:r>
      <w:proofErr w:type="spellEnd"/>
      <w:r w:rsidRPr="005F25C1">
        <w:rPr>
          <w:rFonts w:ascii="Palatino Linotype" w:hAnsi="Palatino Linotype"/>
          <w:color w:val="FF0000"/>
          <w:sz w:val="18"/>
          <w:szCs w:val="18"/>
        </w:rPr>
        <w:t xml:space="preserve"> currently, so I think these findings remain interesting and suitable for BMC Biology.</w:t>
      </w:r>
    </w:p>
    <w:p w:rsidR="00D93F6B" w:rsidRPr="005F25C1" w:rsidRDefault="00D93F6B"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We think that by addressing the suggested changes and comments suggested by the 2</w:t>
      </w:r>
      <w:r w:rsidRPr="005F25C1">
        <w:rPr>
          <w:rFonts w:ascii="Palatino Linotype" w:hAnsi="Palatino Linotype"/>
          <w:color w:val="000000" w:themeColor="text1"/>
          <w:sz w:val="18"/>
          <w:szCs w:val="18"/>
          <w:vertAlign w:val="superscript"/>
        </w:rPr>
        <w:t>nd</w:t>
      </w:r>
      <w:r w:rsidR="001C1ABC">
        <w:rPr>
          <w:rFonts w:ascii="Palatino Linotype" w:hAnsi="Palatino Linotype"/>
          <w:color w:val="000000" w:themeColor="text1"/>
          <w:sz w:val="18"/>
          <w:szCs w:val="18"/>
        </w:rPr>
        <w:t xml:space="preserve">, </w:t>
      </w:r>
      <w:proofErr w:type="gramStart"/>
      <w:r w:rsidRPr="005F25C1">
        <w:rPr>
          <w:rFonts w:ascii="Palatino Linotype" w:hAnsi="Palatino Linotype"/>
          <w:color w:val="000000" w:themeColor="text1"/>
          <w:sz w:val="18"/>
          <w:szCs w:val="18"/>
        </w:rPr>
        <w:t>3</w:t>
      </w:r>
      <w:r w:rsidRPr="005F25C1">
        <w:rPr>
          <w:rFonts w:ascii="Palatino Linotype" w:hAnsi="Palatino Linotype"/>
          <w:color w:val="000000" w:themeColor="text1"/>
          <w:sz w:val="18"/>
          <w:szCs w:val="18"/>
          <w:vertAlign w:val="superscript"/>
        </w:rPr>
        <w:t>rd</w:t>
      </w:r>
      <w:r w:rsidR="001C1ABC">
        <w:rPr>
          <w:rFonts w:ascii="Palatino Linotype" w:hAnsi="Palatino Linotype"/>
          <w:color w:val="000000" w:themeColor="text1"/>
          <w:sz w:val="18"/>
          <w:szCs w:val="18"/>
          <w:vertAlign w:val="superscript"/>
        </w:rPr>
        <w:t xml:space="preserve"> </w:t>
      </w:r>
      <w:r w:rsidR="001C1ABC">
        <w:rPr>
          <w:rFonts w:ascii="Palatino Linotype" w:hAnsi="Palatino Linotype"/>
          <w:color w:val="000000" w:themeColor="text1"/>
          <w:sz w:val="18"/>
          <w:szCs w:val="18"/>
        </w:rPr>
        <w:t xml:space="preserve"> and</w:t>
      </w:r>
      <w:proofErr w:type="gramEnd"/>
      <w:r w:rsidR="001C1ABC">
        <w:rPr>
          <w:rFonts w:ascii="Palatino Linotype" w:hAnsi="Palatino Linotype"/>
          <w:color w:val="000000" w:themeColor="text1"/>
          <w:sz w:val="18"/>
          <w:szCs w:val="18"/>
        </w:rPr>
        <w:t xml:space="preserve"> 5</w:t>
      </w:r>
      <w:r w:rsidR="001C1ABC" w:rsidRPr="001C1ABC">
        <w:rPr>
          <w:rFonts w:ascii="Palatino Linotype" w:hAnsi="Palatino Linotype"/>
          <w:color w:val="000000" w:themeColor="text1"/>
          <w:sz w:val="18"/>
          <w:szCs w:val="18"/>
          <w:vertAlign w:val="superscript"/>
        </w:rPr>
        <w:t>th</w:t>
      </w:r>
      <w:r w:rsidR="001C1ABC">
        <w:rPr>
          <w:rFonts w:ascii="Palatino Linotype" w:hAnsi="Palatino Linotype"/>
          <w:color w:val="000000" w:themeColor="text1"/>
          <w:sz w:val="18"/>
          <w:szCs w:val="18"/>
        </w:rPr>
        <w:t xml:space="preserve"> </w:t>
      </w:r>
      <w:r w:rsidRPr="005F25C1">
        <w:rPr>
          <w:rFonts w:ascii="Palatino Linotype" w:hAnsi="Palatino Linotype"/>
          <w:color w:val="000000" w:themeColor="text1"/>
          <w:sz w:val="18"/>
          <w:szCs w:val="18"/>
        </w:rPr>
        <w:t xml:space="preserve">reviewers we have addressed the above comments. See specifically </w:t>
      </w:r>
      <w:r w:rsidR="001C1ABC">
        <w:rPr>
          <w:rFonts w:ascii="Palatino Linotype" w:hAnsi="Palatino Linotype"/>
          <w:color w:val="000000" w:themeColor="text1"/>
          <w:sz w:val="18"/>
          <w:szCs w:val="18"/>
        </w:rPr>
        <w:t>#5.4</w:t>
      </w:r>
    </w:p>
    <w:p w:rsidR="000C2998" w:rsidRPr="005F25C1" w:rsidRDefault="000C2998" w:rsidP="00BD052E">
      <w:pPr>
        <w:spacing w:line="240" w:lineRule="auto"/>
        <w:jc w:val="both"/>
        <w:rPr>
          <w:rFonts w:ascii="Palatino Linotype" w:hAnsi="Palatino Linotype"/>
          <w:color w:val="000000" w:themeColor="text1"/>
          <w:sz w:val="18"/>
          <w:szCs w:val="18"/>
        </w:rPr>
      </w:pPr>
    </w:p>
    <w:p w:rsidR="005F5DB6" w:rsidRPr="005F25C1" w:rsidRDefault="005F5DB6" w:rsidP="00BD052E">
      <w:pPr>
        <w:spacing w:line="240" w:lineRule="auto"/>
        <w:jc w:val="both"/>
        <w:rPr>
          <w:rFonts w:ascii="Palatino Linotype" w:hAnsi="Palatino Linotype"/>
          <w:color w:val="000000" w:themeColor="text1"/>
          <w:sz w:val="18"/>
          <w:szCs w:val="18"/>
        </w:rPr>
      </w:pPr>
    </w:p>
    <w:p w:rsidR="005F5DB6" w:rsidRPr="005F25C1" w:rsidRDefault="005F5DB6" w:rsidP="00BD052E">
      <w:pPr>
        <w:spacing w:line="240" w:lineRule="auto"/>
        <w:jc w:val="both"/>
        <w:rPr>
          <w:rFonts w:ascii="Palatino Linotype" w:hAnsi="Palatino Linotype"/>
          <w:b/>
          <w:color w:val="000000" w:themeColor="text1"/>
          <w:sz w:val="18"/>
          <w:szCs w:val="18"/>
        </w:rPr>
      </w:pPr>
      <w:r w:rsidRPr="005F25C1">
        <w:rPr>
          <w:rFonts w:ascii="Palatino Linotype" w:hAnsi="Palatino Linotype"/>
          <w:b/>
          <w:color w:val="000000" w:themeColor="text1"/>
          <w:sz w:val="18"/>
          <w:szCs w:val="18"/>
        </w:rPr>
        <w:t>Detailed responses to Reviewer #5</w:t>
      </w:r>
    </w:p>
    <w:p w:rsidR="000C2998" w:rsidRPr="005F25C1" w:rsidRDefault="000C2998" w:rsidP="00BD052E">
      <w:pPr>
        <w:spacing w:line="240" w:lineRule="auto"/>
        <w:jc w:val="both"/>
        <w:rPr>
          <w:rFonts w:ascii="Palatino Linotype" w:hAnsi="Palatino Linotype"/>
          <w:sz w:val="18"/>
          <w:szCs w:val="18"/>
        </w:rPr>
      </w:pPr>
      <w:r w:rsidRPr="005F25C1">
        <w:rPr>
          <w:rFonts w:ascii="Palatino Linotype" w:hAnsi="Palatino Linotype"/>
          <w:sz w:val="18"/>
          <w:szCs w:val="18"/>
        </w:rPr>
        <w:t>REFEREE 5</w:t>
      </w:r>
    </w:p>
    <w:p w:rsidR="000C2998" w:rsidRPr="005F25C1" w:rsidRDefault="000C2998" w:rsidP="00BD052E">
      <w:pPr>
        <w:spacing w:line="240" w:lineRule="auto"/>
        <w:jc w:val="both"/>
        <w:rPr>
          <w:rFonts w:ascii="Palatino Linotype" w:hAnsi="Palatino Linotype"/>
          <w:sz w:val="18"/>
          <w:szCs w:val="18"/>
        </w:rPr>
      </w:pPr>
      <w:r w:rsidRPr="005F25C1">
        <w:rPr>
          <w:rFonts w:ascii="Palatino Linotype" w:hAnsi="Palatino Linotype"/>
          <w:sz w:val="18"/>
          <w:szCs w:val="18"/>
        </w:rPr>
        <w:t>Reviewer's report</w:t>
      </w:r>
    </w:p>
    <w:p w:rsidR="000C2998" w:rsidRPr="005F25C1" w:rsidRDefault="000C2998" w:rsidP="00BD052E">
      <w:pPr>
        <w:spacing w:line="240" w:lineRule="auto"/>
        <w:jc w:val="both"/>
        <w:rPr>
          <w:rFonts w:ascii="Palatino Linotype" w:hAnsi="Palatino Linotype"/>
          <w:sz w:val="18"/>
          <w:szCs w:val="18"/>
        </w:rPr>
      </w:pPr>
      <w:r w:rsidRPr="005F25C1">
        <w:rPr>
          <w:rFonts w:ascii="Palatino Linotype" w:hAnsi="Palatino Linotype"/>
          <w:sz w:val="18"/>
          <w:szCs w:val="18"/>
        </w:rPr>
        <w:t xml:space="preserve">This interesting paper demonstrates that different types of information are encoded within different temporally-segregated portions of the same short contact call, in banded mongooses. Specifically, the initial noisy part of the call encodes individual and group identity, while the (optional) more harmonic second part encodes the behavioral context, or current activity of the animal. </w:t>
      </w:r>
    </w:p>
    <w:p w:rsidR="000C2998" w:rsidRPr="005F25C1" w:rsidRDefault="000C2998" w:rsidP="00BD052E">
      <w:pPr>
        <w:spacing w:line="240" w:lineRule="auto"/>
        <w:jc w:val="both"/>
        <w:rPr>
          <w:rFonts w:ascii="Palatino Linotype" w:hAnsi="Palatino Linotype"/>
          <w:sz w:val="18"/>
          <w:szCs w:val="18"/>
        </w:rPr>
      </w:pPr>
    </w:p>
    <w:p w:rsidR="000C2998" w:rsidRPr="005F25C1" w:rsidRDefault="000C2998" w:rsidP="00BD052E">
      <w:pPr>
        <w:spacing w:line="240" w:lineRule="auto"/>
        <w:jc w:val="both"/>
        <w:rPr>
          <w:rFonts w:ascii="Palatino Linotype" w:hAnsi="Palatino Linotype"/>
          <w:sz w:val="18"/>
          <w:szCs w:val="18"/>
        </w:rPr>
      </w:pPr>
      <w:r w:rsidRPr="005F25C1">
        <w:rPr>
          <w:rFonts w:ascii="Palatino Linotype" w:hAnsi="Palatino Linotype"/>
          <w:sz w:val="18"/>
          <w:szCs w:val="18"/>
        </w:rPr>
        <w:t xml:space="preserve">I think this paper is interesting and worth publishing, but I agree with the first reviewer that its overarching presentation and contextualization need some work. Specifically, the non-specialist reader will be left wondering what, exactly, is new about this finding and why it is important. </w:t>
      </w:r>
    </w:p>
    <w:p w:rsidR="000C2998" w:rsidRPr="005F25C1" w:rsidRDefault="000C2998" w:rsidP="00BD052E">
      <w:pPr>
        <w:spacing w:line="240" w:lineRule="auto"/>
        <w:jc w:val="both"/>
        <w:rPr>
          <w:rFonts w:ascii="Palatino Linotype" w:hAnsi="Palatino Linotype"/>
          <w:sz w:val="18"/>
          <w:szCs w:val="18"/>
        </w:rPr>
      </w:pPr>
    </w:p>
    <w:p w:rsidR="000C2998" w:rsidRPr="005F25C1" w:rsidRDefault="00414B71" w:rsidP="00414B71">
      <w:pPr>
        <w:pStyle w:val="ListParagraph"/>
        <w:spacing w:line="240" w:lineRule="auto"/>
        <w:ind w:left="0"/>
        <w:jc w:val="both"/>
        <w:rPr>
          <w:rFonts w:ascii="Palatino Linotype" w:hAnsi="Palatino Linotype"/>
          <w:color w:val="FF0000"/>
          <w:sz w:val="18"/>
          <w:szCs w:val="18"/>
        </w:rPr>
      </w:pPr>
      <w:r>
        <w:rPr>
          <w:rFonts w:ascii="Palatino Linotype" w:hAnsi="Palatino Linotype"/>
          <w:color w:val="FF0000"/>
          <w:sz w:val="18"/>
          <w:szCs w:val="18"/>
        </w:rPr>
        <w:t xml:space="preserve">#5.1 </w:t>
      </w:r>
      <w:proofErr w:type="gramStart"/>
      <w:r w:rsidR="000C2998" w:rsidRPr="005F25C1">
        <w:rPr>
          <w:rFonts w:ascii="Palatino Linotype" w:hAnsi="Palatino Linotype"/>
          <w:color w:val="FF0000"/>
          <w:sz w:val="18"/>
          <w:szCs w:val="18"/>
        </w:rPr>
        <w:t>There</w:t>
      </w:r>
      <w:proofErr w:type="gramEnd"/>
      <w:r w:rsidR="000C2998" w:rsidRPr="005F25C1">
        <w:rPr>
          <w:rFonts w:ascii="Palatino Linotype" w:hAnsi="Palatino Linotype"/>
          <w:color w:val="FF0000"/>
          <w:sz w:val="18"/>
          <w:szCs w:val="18"/>
        </w:rPr>
        <w:t xml:space="preserve"> are two problems: the first is the use of the term "signature" which is used in a non-standard and, particularly in this system, non-helpful way. "Signature" is typically used to discuss acoustic cues to individual and/or group identity, and NOT sex, size, quality etc. For the latter "vocal cues to’" or "acoustic indicators of’" would be more standard or more appropriate in this case. </w:t>
      </w:r>
    </w:p>
    <w:p w:rsidR="00D93F6B" w:rsidRPr="005F25C1" w:rsidRDefault="00D93F6B" w:rsidP="00BD052E">
      <w:pPr>
        <w:spacing w:line="240" w:lineRule="auto"/>
        <w:jc w:val="both"/>
        <w:rPr>
          <w:rFonts w:ascii="Palatino Linotype" w:hAnsi="Palatino Linotype"/>
          <w:color w:val="000000" w:themeColor="text1"/>
          <w:sz w:val="18"/>
          <w:szCs w:val="18"/>
        </w:rPr>
      </w:pPr>
      <w:r w:rsidRPr="005F25C1">
        <w:rPr>
          <w:rFonts w:ascii="Palatino Linotype" w:hAnsi="Palatino Linotype"/>
          <w:color w:val="000000" w:themeColor="text1"/>
          <w:sz w:val="18"/>
          <w:szCs w:val="18"/>
        </w:rPr>
        <w:t>See G1.</w:t>
      </w:r>
    </w:p>
    <w:p w:rsidR="00414B71" w:rsidRDefault="00414B71" w:rsidP="00414B71">
      <w:pPr>
        <w:pStyle w:val="ListParagraph"/>
        <w:spacing w:line="240" w:lineRule="auto"/>
        <w:ind w:left="0"/>
        <w:jc w:val="both"/>
        <w:rPr>
          <w:rFonts w:ascii="Palatino Linotype" w:hAnsi="Palatino Linotype"/>
          <w:sz w:val="18"/>
          <w:szCs w:val="18"/>
        </w:rPr>
      </w:pPr>
    </w:p>
    <w:p w:rsidR="000C2998" w:rsidRPr="00414B71" w:rsidRDefault="00414B71" w:rsidP="00414B71">
      <w:pPr>
        <w:spacing w:line="240" w:lineRule="auto"/>
        <w:jc w:val="both"/>
        <w:rPr>
          <w:rFonts w:ascii="Palatino Linotype" w:hAnsi="Palatino Linotype"/>
          <w:color w:val="FF0000"/>
          <w:sz w:val="18"/>
          <w:szCs w:val="18"/>
        </w:rPr>
      </w:pPr>
      <w:r w:rsidRPr="00414B71">
        <w:rPr>
          <w:rFonts w:ascii="Palatino Linotype" w:hAnsi="Palatino Linotype"/>
          <w:color w:val="FF0000"/>
          <w:sz w:val="18"/>
          <w:szCs w:val="18"/>
        </w:rPr>
        <w:t xml:space="preserve">#5.2 </w:t>
      </w:r>
      <w:proofErr w:type="gramStart"/>
      <w:r w:rsidR="000C2998" w:rsidRPr="00414B71">
        <w:rPr>
          <w:rFonts w:ascii="Palatino Linotype" w:hAnsi="Palatino Linotype"/>
          <w:color w:val="FF0000"/>
          <w:sz w:val="18"/>
          <w:szCs w:val="18"/>
        </w:rPr>
        <w:t>The</w:t>
      </w:r>
      <w:proofErr w:type="gramEnd"/>
      <w:r w:rsidR="000C2998" w:rsidRPr="00414B71">
        <w:rPr>
          <w:rFonts w:ascii="Palatino Linotype" w:hAnsi="Palatino Linotype"/>
          <w:color w:val="FF0000"/>
          <w:sz w:val="18"/>
          <w:szCs w:val="18"/>
        </w:rPr>
        <w:t xml:space="preserve"> second is that "temporal segregation" is too vague: this would include sequential combination of separate acoustic entities of any size or continuity. Thus, many complex birdsongs encode individuality in the song, specifically in the sequence of individual song syllables (e.g. nightingales), or the co- and qui- notes of the </w:t>
      </w:r>
      <w:proofErr w:type="spellStart"/>
      <w:r w:rsidR="000C2998" w:rsidRPr="00414B71">
        <w:rPr>
          <w:rFonts w:ascii="Palatino Linotype" w:hAnsi="Palatino Linotype"/>
          <w:color w:val="FF0000"/>
          <w:sz w:val="18"/>
          <w:szCs w:val="18"/>
        </w:rPr>
        <w:t>coqui</w:t>
      </w:r>
      <w:proofErr w:type="spellEnd"/>
      <w:r w:rsidR="000C2998" w:rsidRPr="00414B71">
        <w:rPr>
          <w:rFonts w:ascii="Palatino Linotype" w:hAnsi="Palatino Linotype"/>
          <w:color w:val="FF0000"/>
          <w:sz w:val="18"/>
          <w:szCs w:val="18"/>
        </w:rPr>
        <w:t xml:space="preserve"> frog encode male- versus female-directed information. Such encoding has also been shown in cetaceans and primates and is nothing new, even in mammals. </w:t>
      </w:r>
    </w:p>
    <w:p w:rsidR="000C2998" w:rsidRPr="005F25C1" w:rsidRDefault="000C2998" w:rsidP="00BD052E">
      <w:pPr>
        <w:spacing w:line="240" w:lineRule="auto"/>
        <w:jc w:val="both"/>
        <w:rPr>
          <w:rFonts w:ascii="Palatino Linotype" w:hAnsi="Palatino Linotype"/>
          <w:sz w:val="18"/>
          <w:szCs w:val="18"/>
        </w:rPr>
      </w:pPr>
    </w:p>
    <w:p w:rsidR="000C2998" w:rsidRPr="00414B71" w:rsidRDefault="00414B71" w:rsidP="00414B71">
      <w:pPr>
        <w:pStyle w:val="ListParagraph"/>
        <w:spacing w:line="240" w:lineRule="auto"/>
        <w:ind w:left="0"/>
        <w:jc w:val="both"/>
        <w:rPr>
          <w:rFonts w:ascii="Palatino Linotype" w:hAnsi="Palatino Linotype"/>
          <w:color w:val="FF0000"/>
          <w:sz w:val="18"/>
          <w:szCs w:val="18"/>
        </w:rPr>
      </w:pPr>
      <w:r w:rsidRPr="00414B71">
        <w:rPr>
          <w:rFonts w:ascii="Palatino Linotype" w:hAnsi="Palatino Linotype"/>
          <w:color w:val="FF0000"/>
          <w:sz w:val="18"/>
          <w:szCs w:val="18"/>
        </w:rPr>
        <w:t xml:space="preserve">#5.3 </w:t>
      </w:r>
      <w:proofErr w:type="gramStart"/>
      <w:r w:rsidR="000C2998" w:rsidRPr="00414B71">
        <w:rPr>
          <w:rFonts w:ascii="Palatino Linotype" w:hAnsi="Palatino Linotype"/>
          <w:color w:val="FF0000"/>
          <w:sz w:val="18"/>
          <w:szCs w:val="18"/>
        </w:rPr>
        <w:t>What</w:t>
      </w:r>
      <w:proofErr w:type="gramEnd"/>
      <w:r w:rsidR="000C2998" w:rsidRPr="00414B71">
        <w:rPr>
          <w:rFonts w:ascii="Palatino Linotype" w:hAnsi="Palatino Linotype"/>
          <w:color w:val="FF0000"/>
          <w:sz w:val="18"/>
          <w:szCs w:val="18"/>
        </w:rPr>
        <w:t xml:space="preserve"> IS new is that a single short syllable contains two different types of information, but in temporally-segmented fashion. This is the way human consonant-vowel syllables ("</w:t>
      </w:r>
      <w:proofErr w:type="spellStart"/>
      <w:r w:rsidR="000C2998" w:rsidRPr="00414B71">
        <w:rPr>
          <w:rFonts w:ascii="Palatino Linotype" w:hAnsi="Palatino Linotype"/>
          <w:color w:val="FF0000"/>
          <w:sz w:val="18"/>
          <w:szCs w:val="18"/>
        </w:rPr>
        <w:t>ba</w:t>
      </w:r>
      <w:proofErr w:type="spellEnd"/>
      <w:r w:rsidR="000C2998" w:rsidRPr="00414B71">
        <w:rPr>
          <w:rFonts w:ascii="Palatino Linotype" w:hAnsi="Palatino Linotype"/>
          <w:color w:val="FF0000"/>
          <w:sz w:val="18"/>
          <w:szCs w:val="18"/>
        </w:rPr>
        <w:t xml:space="preserve">" </w:t>
      </w:r>
      <w:proofErr w:type="spellStart"/>
      <w:r w:rsidR="000C2998" w:rsidRPr="00414B71">
        <w:rPr>
          <w:rFonts w:ascii="Palatino Linotype" w:hAnsi="Palatino Linotype"/>
          <w:color w:val="FF0000"/>
          <w:sz w:val="18"/>
          <w:szCs w:val="18"/>
        </w:rPr>
        <w:t>vs</w:t>
      </w:r>
      <w:proofErr w:type="spellEnd"/>
      <w:r w:rsidR="000C2998" w:rsidRPr="00414B71">
        <w:rPr>
          <w:rFonts w:ascii="Palatino Linotype" w:hAnsi="Palatino Linotype"/>
          <w:color w:val="FF0000"/>
          <w:sz w:val="18"/>
          <w:szCs w:val="18"/>
        </w:rPr>
        <w:t xml:space="preserve"> "pa" /"</w:t>
      </w:r>
      <w:proofErr w:type="spellStart"/>
      <w:r w:rsidR="000C2998" w:rsidRPr="00414B71">
        <w:rPr>
          <w:rFonts w:ascii="Palatino Linotype" w:hAnsi="Palatino Linotype"/>
          <w:color w:val="FF0000"/>
          <w:sz w:val="18"/>
          <w:szCs w:val="18"/>
        </w:rPr>
        <w:t>ba</w:t>
      </w:r>
      <w:proofErr w:type="spellEnd"/>
      <w:r w:rsidR="000C2998" w:rsidRPr="00414B71">
        <w:rPr>
          <w:rFonts w:ascii="Palatino Linotype" w:hAnsi="Palatino Linotype"/>
          <w:color w:val="FF0000"/>
          <w:sz w:val="18"/>
          <w:szCs w:val="18"/>
        </w:rPr>
        <w:t>" vs. "</w:t>
      </w:r>
      <w:proofErr w:type="spellStart"/>
      <w:r w:rsidR="000C2998" w:rsidRPr="00414B71">
        <w:rPr>
          <w:rFonts w:ascii="Palatino Linotype" w:hAnsi="Palatino Linotype"/>
          <w:color w:val="FF0000"/>
          <w:sz w:val="18"/>
          <w:szCs w:val="18"/>
        </w:rPr>
        <w:t>bo</w:t>
      </w:r>
      <w:proofErr w:type="spellEnd"/>
      <w:r w:rsidR="000C2998" w:rsidRPr="00414B71">
        <w:rPr>
          <w:rFonts w:ascii="Palatino Linotype" w:hAnsi="Palatino Linotype"/>
          <w:color w:val="FF0000"/>
          <w:sz w:val="18"/>
          <w:szCs w:val="18"/>
        </w:rPr>
        <w:t xml:space="preserve">") work, and this seems a far more appropriate analogy than the syntactic one ("I John eat" versus "I John move") used here. So the key novelty is in the within-syllable encoding aspect of the findings presented here, which might be termed </w:t>
      </w:r>
      <w:r w:rsidR="000C2998" w:rsidRPr="00414B71">
        <w:rPr>
          <w:rFonts w:ascii="Palatino Linotype" w:hAnsi="Palatino Linotype"/>
          <w:color w:val="FF0000"/>
          <w:sz w:val="18"/>
          <w:szCs w:val="18"/>
        </w:rPr>
        <w:lastRenderedPageBreak/>
        <w:t xml:space="preserve">_segmental concatenation_, or "phonological". It is the within-syllable aspect of these findings that is novel and important. </w:t>
      </w:r>
    </w:p>
    <w:p w:rsidR="00414B71" w:rsidRPr="00414B71" w:rsidRDefault="00414B71" w:rsidP="00414B71">
      <w:pPr>
        <w:pStyle w:val="ListParagraph"/>
        <w:rPr>
          <w:rFonts w:ascii="Palatino Linotype" w:hAnsi="Palatino Linotype"/>
          <w:sz w:val="18"/>
          <w:szCs w:val="18"/>
        </w:rPr>
      </w:pPr>
    </w:p>
    <w:p w:rsidR="00414B71" w:rsidRPr="005F25C1" w:rsidRDefault="00414B71" w:rsidP="00414B71">
      <w:pPr>
        <w:pStyle w:val="ListParagraph"/>
        <w:spacing w:line="240" w:lineRule="auto"/>
        <w:ind w:left="0"/>
        <w:jc w:val="both"/>
        <w:rPr>
          <w:rFonts w:ascii="Palatino Linotype" w:hAnsi="Palatino Linotype"/>
          <w:sz w:val="18"/>
          <w:szCs w:val="18"/>
        </w:rPr>
      </w:pPr>
    </w:p>
    <w:p w:rsidR="000C2998" w:rsidRPr="005F25C1" w:rsidRDefault="000C2998" w:rsidP="00BD052E">
      <w:pPr>
        <w:spacing w:line="240" w:lineRule="auto"/>
        <w:jc w:val="both"/>
        <w:rPr>
          <w:rFonts w:ascii="Palatino Linotype" w:hAnsi="Palatino Linotype"/>
          <w:sz w:val="18"/>
          <w:szCs w:val="18"/>
        </w:rPr>
      </w:pPr>
    </w:p>
    <w:p w:rsidR="000C2998" w:rsidRPr="00414B71" w:rsidRDefault="00414B71" w:rsidP="00414B71">
      <w:pPr>
        <w:pStyle w:val="ListParagraph"/>
        <w:spacing w:line="240" w:lineRule="auto"/>
        <w:ind w:left="0"/>
        <w:jc w:val="both"/>
        <w:rPr>
          <w:rFonts w:ascii="Palatino Linotype" w:hAnsi="Palatino Linotype"/>
          <w:color w:val="FF0000"/>
          <w:sz w:val="18"/>
          <w:szCs w:val="18"/>
        </w:rPr>
      </w:pPr>
      <w:r w:rsidRPr="00414B71">
        <w:rPr>
          <w:rFonts w:ascii="Palatino Linotype" w:hAnsi="Palatino Linotype"/>
          <w:color w:val="FF0000"/>
          <w:sz w:val="18"/>
          <w:szCs w:val="18"/>
        </w:rPr>
        <w:t xml:space="preserve">#5.4 </w:t>
      </w:r>
      <w:proofErr w:type="gramStart"/>
      <w:r w:rsidR="000C2998" w:rsidRPr="00414B71">
        <w:rPr>
          <w:rFonts w:ascii="Palatino Linotype" w:hAnsi="Palatino Linotype"/>
          <w:color w:val="FF0000"/>
          <w:sz w:val="18"/>
          <w:szCs w:val="18"/>
        </w:rPr>
        <w:t>So</w:t>
      </w:r>
      <w:proofErr w:type="gramEnd"/>
      <w:r w:rsidR="000C2998" w:rsidRPr="00414B71">
        <w:rPr>
          <w:rFonts w:ascii="Palatino Linotype" w:hAnsi="Palatino Linotype"/>
          <w:color w:val="FF0000"/>
          <w:sz w:val="18"/>
          <w:szCs w:val="18"/>
        </w:rPr>
        <w:t xml:space="preserve"> my suggestion is to reframe the result in these terms: </w:t>
      </w:r>
    </w:p>
    <w:p w:rsidR="000C2998" w:rsidRPr="00414B71" w:rsidRDefault="000C2998" w:rsidP="00BD052E">
      <w:pPr>
        <w:spacing w:line="240" w:lineRule="auto"/>
        <w:jc w:val="both"/>
        <w:rPr>
          <w:rFonts w:ascii="Palatino Linotype" w:hAnsi="Palatino Linotype"/>
          <w:color w:val="FF0000"/>
          <w:sz w:val="18"/>
          <w:szCs w:val="18"/>
        </w:rPr>
      </w:pPr>
      <w:r w:rsidRPr="00414B71">
        <w:rPr>
          <w:rFonts w:ascii="Palatino Linotype" w:hAnsi="Palatino Linotype"/>
          <w:color w:val="FF0000"/>
          <w:sz w:val="18"/>
          <w:szCs w:val="18"/>
        </w:rPr>
        <w:t xml:space="preserve">"Segmental concatenation of individual signatures and context cues within single syllables of banded mongoose contact calls" </w:t>
      </w:r>
    </w:p>
    <w:p w:rsidR="000C2998" w:rsidRPr="00414B71" w:rsidRDefault="000C2998" w:rsidP="00BD052E">
      <w:pPr>
        <w:spacing w:line="240" w:lineRule="auto"/>
        <w:jc w:val="both"/>
        <w:rPr>
          <w:rFonts w:ascii="Palatino Linotype" w:hAnsi="Palatino Linotype"/>
          <w:color w:val="FF0000"/>
          <w:sz w:val="18"/>
          <w:szCs w:val="18"/>
        </w:rPr>
      </w:pPr>
    </w:p>
    <w:p w:rsidR="000C2998" w:rsidRDefault="000C2998" w:rsidP="00BD052E">
      <w:pPr>
        <w:spacing w:line="240" w:lineRule="auto"/>
        <w:jc w:val="both"/>
        <w:rPr>
          <w:rFonts w:ascii="Palatino Linotype" w:hAnsi="Palatino Linotype"/>
          <w:color w:val="FF0000"/>
          <w:sz w:val="18"/>
          <w:szCs w:val="18"/>
        </w:rPr>
      </w:pPr>
      <w:r w:rsidRPr="00414B71">
        <w:rPr>
          <w:rFonts w:ascii="Palatino Linotype" w:hAnsi="Palatino Linotype"/>
          <w:color w:val="FF0000"/>
          <w:sz w:val="18"/>
          <w:szCs w:val="18"/>
        </w:rPr>
        <w:t xml:space="preserve">"While many animal signaling systems use concatenation of acoustically-separate syllables to enrich and extend the signaling space (e.g. birdsong), human speech also uses a different type of encoding into individual syllables, at a phonological level. Thus a stop consonant like /b/ versus /p/ can be combined with a vowel like /a/ or /o/ to create a richer </w:t>
      </w:r>
      <w:proofErr w:type="spellStart"/>
      <w:r w:rsidRPr="00414B71">
        <w:rPr>
          <w:rFonts w:ascii="Palatino Linotype" w:hAnsi="Palatino Linotype"/>
          <w:color w:val="FF0000"/>
          <w:sz w:val="18"/>
          <w:szCs w:val="18"/>
        </w:rPr>
        <w:t>signalling</w:t>
      </w:r>
      <w:proofErr w:type="spellEnd"/>
      <w:r w:rsidRPr="00414B71">
        <w:rPr>
          <w:rFonts w:ascii="Palatino Linotype" w:hAnsi="Palatino Linotype"/>
          <w:color w:val="FF0000"/>
          <w:sz w:val="18"/>
          <w:szCs w:val="18"/>
        </w:rPr>
        <w:t xml:space="preserve"> unit than either class alone could provide. Such combinations (versus "syntactic" concatenation of syllables and words) are a core component of the phonological component of human spoken language" </w:t>
      </w:r>
    </w:p>
    <w:p w:rsidR="00414B71" w:rsidRDefault="00414B71" w:rsidP="00BD052E">
      <w:pPr>
        <w:spacing w:line="240" w:lineRule="auto"/>
        <w:jc w:val="both"/>
        <w:rPr>
          <w:rFonts w:ascii="Palatino Linotype" w:hAnsi="Palatino Linotype"/>
          <w:color w:val="000000" w:themeColor="text1"/>
          <w:sz w:val="18"/>
          <w:szCs w:val="18"/>
        </w:rPr>
      </w:pPr>
      <w:r>
        <w:rPr>
          <w:rFonts w:ascii="Palatino Linotype" w:hAnsi="Palatino Linotype"/>
          <w:color w:val="000000" w:themeColor="text1"/>
          <w:sz w:val="18"/>
          <w:szCs w:val="18"/>
        </w:rPr>
        <w:t xml:space="preserve">We agree that the single syllable approach is a good one and clearly emphasizes the </w:t>
      </w:r>
      <w:r w:rsidR="006E5736">
        <w:rPr>
          <w:rFonts w:ascii="Palatino Linotype" w:hAnsi="Palatino Linotype"/>
          <w:color w:val="000000" w:themeColor="text1"/>
          <w:sz w:val="18"/>
          <w:szCs w:val="18"/>
        </w:rPr>
        <w:t>novelty</w:t>
      </w:r>
      <w:r>
        <w:rPr>
          <w:rFonts w:ascii="Palatino Linotype" w:hAnsi="Palatino Linotype"/>
          <w:color w:val="000000" w:themeColor="text1"/>
          <w:sz w:val="18"/>
          <w:szCs w:val="18"/>
        </w:rPr>
        <w:t xml:space="preserve"> of this study. We have emphasized the fact that the close call is a single syllable call throughout the paper and adapted the title, abstract and discussion accordingly. </w:t>
      </w:r>
      <w:r w:rsidR="00F27BDA">
        <w:rPr>
          <w:rFonts w:ascii="Palatino Linotype" w:hAnsi="Palatino Linotype"/>
          <w:color w:val="000000" w:themeColor="text1"/>
          <w:sz w:val="18"/>
          <w:szCs w:val="18"/>
        </w:rPr>
        <w:t xml:space="preserve"> </w:t>
      </w:r>
    </w:p>
    <w:p w:rsidR="00414B71" w:rsidRDefault="00414B71" w:rsidP="00BD052E">
      <w:pPr>
        <w:spacing w:line="240" w:lineRule="auto"/>
        <w:jc w:val="both"/>
        <w:rPr>
          <w:rFonts w:ascii="Palatino Linotype" w:hAnsi="Palatino Linotype"/>
          <w:color w:val="0070C0"/>
          <w:sz w:val="18"/>
          <w:szCs w:val="18"/>
        </w:rPr>
      </w:pPr>
      <w:r>
        <w:rPr>
          <w:rFonts w:ascii="Palatino Linotype" w:hAnsi="Palatino Linotype"/>
          <w:color w:val="000000" w:themeColor="text1"/>
          <w:sz w:val="18"/>
          <w:szCs w:val="18"/>
        </w:rPr>
        <w:t>New title:</w:t>
      </w:r>
      <w:r w:rsidRPr="00414B71">
        <w:rPr>
          <w:rFonts w:ascii="Palatino Linotype" w:hAnsi="Palatino Linotype"/>
          <w:color w:val="0070C0"/>
          <w:sz w:val="18"/>
          <w:szCs w:val="18"/>
        </w:rPr>
        <w:t xml:space="preserve"> Segmental concatenation of individual signatures and context cues within the single syllable of the banded mongoose close call</w:t>
      </w:r>
    </w:p>
    <w:p w:rsidR="00414B71" w:rsidRDefault="00414B71" w:rsidP="00BD052E">
      <w:pPr>
        <w:spacing w:line="240" w:lineRule="auto"/>
        <w:jc w:val="both"/>
        <w:rPr>
          <w:rFonts w:ascii="Palatino Linotype" w:hAnsi="Palatino Linotype"/>
          <w:color w:val="0070C0"/>
          <w:sz w:val="18"/>
          <w:szCs w:val="18"/>
        </w:rPr>
      </w:pPr>
    </w:p>
    <w:p w:rsidR="00F27BDA" w:rsidRPr="00F27BDA" w:rsidRDefault="00F27BDA" w:rsidP="00BD052E">
      <w:pPr>
        <w:spacing w:line="240" w:lineRule="auto"/>
        <w:jc w:val="both"/>
        <w:rPr>
          <w:rFonts w:ascii="Palatino Linotype" w:hAnsi="Palatino Linotype"/>
          <w:color w:val="000000" w:themeColor="text1"/>
          <w:sz w:val="18"/>
          <w:szCs w:val="18"/>
        </w:rPr>
      </w:pPr>
      <w:r w:rsidRPr="00F27BDA">
        <w:rPr>
          <w:rFonts w:ascii="Palatino Linotype" w:hAnsi="Palatino Linotype"/>
          <w:color w:val="000000" w:themeColor="text1"/>
          <w:sz w:val="18"/>
          <w:szCs w:val="18"/>
        </w:rPr>
        <w:t>P6 L17-25</w:t>
      </w:r>
    </w:p>
    <w:p w:rsidR="00414B71" w:rsidRPr="00414B71" w:rsidRDefault="00414B71" w:rsidP="00414B71">
      <w:pPr>
        <w:spacing w:line="240" w:lineRule="auto"/>
        <w:jc w:val="both"/>
        <w:rPr>
          <w:rFonts w:ascii="Palatino Linotype" w:hAnsi="Palatino Linotype"/>
          <w:color w:val="0070C0"/>
          <w:sz w:val="18"/>
          <w:szCs w:val="18"/>
        </w:rPr>
      </w:pPr>
      <w:r w:rsidRPr="00414B71">
        <w:rPr>
          <w:rFonts w:ascii="Palatino Linotype" w:hAnsi="Palatino Linotype"/>
          <w:color w:val="0070C0"/>
          <w:sz w:val="18"/>
          <w:szCs w:val="18"/>
        </w:rPr>
        <w:t xml:space="preserve">While many animal signaling systems like human speech use concatenation of acoustically-separate syllables to enrich and extend the signaling space </w:t>
      </w:r>
    </w:p>
    <w:p w:rsidR="00414B71" w:rsidRDefault="00414B71" w:rsidP="00414B71">
      <w:pPr>
        <w:spacing w:line="240" w:lineRule="auto"/>
        <w:jc w:val="both"/>
        <w:rPr>
          <w:rFonts w:ascii="Palatino Linotype" w:hAnsi="Palatino Linotype"/>
          <w:color w:val="0070C0"/>
          <w:sz w:val="18"/>
          <w:szCs w:val="18"/>
        </w:rPr>
      </w:pPr>
      <w:r w:rsidRPr="00414B71">
        <w:rPr>
          <w:rFonts w:ascii="Palatino Linotype" w:hAnsi="Palatino Linotype"/>
          <w:color w:val="0070C0"/>
          <w:sz w:val="18"/>
          <w:szCs w:val="18"/>
        </w:rPr>
        <w:t>(e.g. birdsong \cite{Nelson2007, Elfstorm1990}, rock hyraxes (\</w:t>
      </w:r>
      <w:proofErr w:type="spellStart"/>
      <w:r w:rsidRPr="00414B71">
        <w:rPr>
          <w:rFonts w:ascii="Palatino Linotype" w:hAnsi="Palatino Linotype"/>
          <w:color w:val="0070C0"/>
          <w:sz w:val="18"/>
          <w:szCs w:val="18"/>
        </w:rPr>
        <w:t>textit</w:t>
      </w:r>
      <w:proofErr w:type="spellEnd"/>
      <w:r w:rsidRPr="00414B71">
        <w:rPr>
          <w:rFonts w:ascii="Palatino Linotype" w:hAnsi="Palatino Linotype"/>
          <w:color w:val="0070C0"/>
          <w:sz w:val="18"/>
          <w:szCs w:val="18"/>
        </w:rPr>
        <w:t>{</w:t>
      </w:r>
      <w:proofErr w:type="spellStart"/>
      <w:r w:rsidRPr="00414B71">
        <w:rPr>
          <w:rFonts w:ascii="Palatino Linotype" w:hAnsi="Palatino Linotype"/>
          <w:color w:val="0070C0"/>
          <w:sz w:val="18"/>
          <w:szCs w:val="18"/>
        </w:rPr>
        <w:t>Procavia</w:t>
      </w:r>
      <w:proofErr w:type="spellEnd"/>
      <w:r w:rsidRPr="00414B71">
        <w:rPr>
          <w:rFonts w:ascii="Palatino Linotype" w:hAnsi="Palatino Linotype"/>
          <w:color w:val="0070C0"/>
          <w:sz w:val="18"/>
          <w:szCs w:val="18"/>
        </w:rPr>
        <w:t xml:space="preserve"> </w:t>
      </w:r>
      <w:proofErr w:type="spellStart"/>
      <w:r w:rsidRPr="00414B71">
        <w:rPr>
          <w:rFonts w:ascii="Palatino Linotype" w:hAnsi="Palatino Linotype"/>
          <w:color w:val="0070C0"/>
          <w:sz w:val="18"/>
          <w:szCs w:val="18"/>
        </w:rPr>
        <w:t>capensis</w:t>
      </w:r>
      <w:proofErr w:type="spellEnd"/>
      <w:r w:rsidRPr="00414B71">
        <w:rPr>
          <w:rFonts w:ascii="Palatino Linotype" w:hAnsi="Palatino Linotype"/>
          <w:color w:val="0070C0"/>
          <w:sz w:val="18"/>
          <w:szCs w:val="18"/>
        </w:rPr>
        <w:t xml:space="preserve">}) \cite{Koren2009} </w:t>
      </w:r>
      <w:proofErr w:type="gramStart"/>
      <w:r w:rsidRPr="00414B71">
        <w:rPr>
          <w:rFonts w:ascii="Palatino Linotype" w:hAnsi="Palatino Linotype"/>
          <w:color w:val="0070C0"/>
          <w:sz w:val="18"/>
          <w:szCs w:val="18"/>
        </w:rPr>
        <w:t>or  cetacean</w:t>
      </w:r>
      <w:proofErr w:type="gramEnd"/>
      <w:r w:rsidRPr="00414B71">
        <w:rPr>
          <w:rFonts w:ascii="Palatino Linotype" w:hAnsi="Palatino Linotype"/>
          <w:color w:val="0070C0"/>
          <w:sz w:val="18"/>
          <w:szCs w:val="18"/>
        </w:rPr>
        <w:t xml:space="preserve"> spp. \cite{Payne1971, Ford1989}), human speech also encodes information into individual syllables. By combining stop consonants with different vowels at a phonological level syllables are created that have different meanings. Thus a stop consonant like /b/ versus /p/ can be combined with a vowel like /a</w:t>
      </w:r>
      <w:proofErr w:type="gramStart"/>
      <w:r w:rsidRPr="00414B71">
        <w:rPr>
          <w:rFonts w:ascii="Palatino Linotype" w:hAnsi="Palatino Linotype"/>
          <w:color w:val="0070C0"/>
          <w:sz w:val="18"/>
          <w:szCs w:val="18"/>
        </w:rPr>
        <w:t>/  or</w:t>
      </w:r>
      <w:proofErr w:type="gramEnd"/>
      <w:r w:rsidRPr="00414B71">
        <w:rPr>
          <w:rFonts w:ascii="Palatino Linotype" w:hAnsi="Palatino Linotype"/>
          <w:color w:val="0070C0"/>
          <w:sz w:val="18"/>
          <w:szCs w:val="18"/>
        </w:rPr>
        <w:t xml:space="preserve"> /o/ to create a richer signaling unit than either class (i.e. stop consonants or vowel) alone could provide. Such combinations (versus "syntactic" concatenation of syllables and words) are a core component of the phonological component of human spoken language \</w:t>
      </w:r>
      <w:proofErr w:type="gramStart"/>
      <w:r w:rsidRPr="00414B71">
        <w:rPr>
          <w:rFonts w:ascii="Palatino Linotype" w:hAnsi="Palatino Linotype"/>
          <w:color w:val="0070C0"/>
          <w:sz w:val="18"/>
          <w:szCs w:val="18"/>
        </w:rPr>
        <w:t>cite{</w:t>
      </w:r>
      <w:proofErr w:type="gramEnd"/>
      <w:r w:rsidRPr="00414B71">
        <w:rPr>
          <w:rFonts w:ascii="Palatino Linotype" w:hAnsi="Palatino Linotype"/>
          <w:color w:val="0070C0"/>
          <w:sz w:val="18"/>
          <w:szCs w:val="18"/>
        </w:rPr>
        <w:t xml:space="preserve">Hauser2003}. </w:t>
      </w:r>
      <w:proofErr w:type="gramStart"/>
      <w:r w:rsidRPr="00414B71">
        <w:rPr>
          <w:rFonts w:ascii="Palatino Linotype" w:hAnsi="Palatino Linotype"/>
          <w:color w:val="0070C0"/>
          <w:sz w:val="18"/>
          <w:szCs w:val="18"/>
        </w:rPr>
        <w:t>The temporally segmented fashion in which banded mongoose encode multiple cues into the single syllable close call mimics this system</w:t>
      </w:r>
      <w:r>
        <w:rPr>
          <w:rFonts w:ascii="Palatino Linotype" w:hAnsi="Palatino Linotype"/>
          <w:color w:val="0070C0"/>
          <w:sz w:val="18"/>
          <w:szCs w:val="18"/>
        </w:rPr>
        <w:t>.</w:t>
      </w:r>
      <w:proofErr w:type="gramEnd"/>
    </w:p>
    <w:p w:rsidR="00414B71" w:rsidRDefault="00414B71" w:rsidP="00414B71">
      <w:pPr>
        <w:spacing w:line="240" w:lineRule="auto"/>
        <w:jc w:val="both"/>
        <w:rPr>
          <w:rFonts w:ascii="Palatino Linotype" w:hAnsi="Palatino Linotype"/>
          <w:color w:val="0070C0"/>
          <w:sz w:val="18"/>
          <w:szCs w:val="18"/>
        </w:rPr>
      </w:pPr>
    </w:p>
    <w:p w:rsidR="00414B71" w:rsidRPr="00414B71" w:rsidRDefault="00414B71" w:rsidP="00414B71">
      <w:pPr>
        <w:spacing w:line="240" w:lineRule="auto"/>
        <w:jc w:val="both"/>
        <w:rPr>
          <w:rFonts w:ascii="Palatino Linotype" w:hAnsi="Palatino Linotype"/>
          <w:color w:val="000000" w:themeColor="text1"/>
          <w:sz w:val="18"/>
          <w:szCs w:val="18"/>
        </w:rPr>
      </w:pPr>
      <w:r>
        <w:rPr>
          <w:rFonts w:ascii="Palatino Linotype" w:hAnsi="Palatino Linotype"/>
          <w:color w:val="000000" w:themeColor="text1"/>
          <w:sz w:val="18"/>
          <w:szCs w:val="18"/>
        </w:rPr>
        <w:t xml:space="preserve">We have additionally slightly restructured the discussion. We have noted those changes in the manuscript. </w:t>
      </w:r>
    </w:p>
    <w:p w:rsidR="00414B71" w:rsidRPr="005F25C1" w:rsidRDefault="00414B71" w:rsidP="00BD052E">
      <w:pPr>
        <w:spacing w:line="240" w:lineRule="auto"/>
        <w:jc w:val="both"/>
        <w:rPr>
          <w:rFonts w:ascii="Palatino Linotype" w:hAnsi="Palatino Linotype"/>
          <w:sz w:val="18"/>
          <w:szCs w:val="18"/>
        </w:rPr>
      </w:pPr>
    </w:p>
    <w:p w:rsidR="000C2998" w:rsidRPr="00414B71" w:rsidRDefault="000C2998" w:rsidP="00BD052E">
      <w:pPr>
        <w:spacing w:line="240" w:lineRule="auto"/>
        <w:jc w:val="both"/>
        <w:rPr>
          <w:rFonts w:ascii="Palatino Linotype" w:hAnsi="Palatino Linotype"/>
          <w:color w:val="FF0000"/>
          <w:sz w:val="18"/>
          <w:szCs w:val="18"/>
        </w:rPr>
      </w:pPr>
      <w:r w:rsidRPr="00414B71">
        <w:rPr>
          <w:rFonts w:ascii="Palatino Linotype" w:hAnsi="Palatino Linotype"/>
          <w:color w:val="FF0000"/>
          <w:sz w:val="18"/>
          <w:szCs w:val="18"/>
        </w:rPr>
        <w:t xml:space="preserve">The authors might also cite that specific segment types commonly signal group (dialect) differences in human speech (e.g. trilled versus uvular /r/ in German dialects, vowel identity in English dialects) which is close to their "group signature" idea. </w:t>
      </w:r>
    </w:p>
    <w:p w:rsidR="000C2998" w:rsidRPr="00414B71" w:rsidRDefault="000C2998" w:rsidP="00BD052E">
      <w:pPr>
        <w:spacing w:line="240" w:lineRule="auto"/>
        <w:jc w:val="both"/>
        <w:rPr>
          <w:rFonts w:ascii="Palatino Linotype" w:hAnsi="Palatino Linotype"/>
          <w:color w:val="FF0000"/>
          <w:sz w:val="18"/>
          <w:szCs w:val="18"/>
        </w:rPr>
      </w:pPr>
    </w:p>
    <w:p w:rsidR="000C2998" w:rsidRDefault="000C2998" w:rsidP="00BD052E">
      <w:pPr>
        <w:spacing w:line="240" w:lineRule="auto"/>
        <w:jc w:val="both"/>
        <w:rPr>
          <w:rFonts w:ascii="Palatino Linotype" w:hAnsi="Palatino Linotype"/>
          <w:color w:val="FF0000"/>
          <w:sz w:val="18"/>
          <w:szCs w:val="18"/>
        </w:rPr>
      </w:pPr>
      <w:r w:rsidRPr="00414B71">
        <w:rPr>
          <w:rFonts w:ascii="Palatino Linotype" w:hAnsi="Palatino Linotype"/>
          <w:color w:val="FF0000"/>
          <w:sz w:val="18"/>
          <w:szCs w:val="18"/>
        </w:rPr>
        <w:t xml:space="preserve">Of course, the analogy is imperfect since humans don't (typically) have individual specific segments (though an individual lisp or similar abnormalities might reliably signal identity in some cases). But nor do humans walk around saying "I John eat". No analogy is perfect. </w:t>
      </w:r>
    </w:p>
    <w:p w:rsidR="00414B71" w:rsidRPr="00414B71" w:rsidRDefault="00414B71" w:rsidP="00BD052E">
      <w:pPr>
        <w:spacing w:line="240" w:lineRule="auto"/>
        <w:jc w:val="both"/>
        <w:rPr>
          <w:rFonts w:ascii="Palatino Linotype" w:hAnsi="Palatino Linotype"/>
          <w:color w:val="000000" w:themeColor="text1"/>
          <w:sz w:val="18"/>
          <w:szCs w:val="18"/>
        </w:rPr>
      </w:pPr>
      <w:r>
        <w:rPr>
          <w:rFonts w:ascii="Palatino Linotype" w:hAnsi="Palatino Linotype"/>
          <w:color w:val="000000" w:themeColor="text1"/>
          <w:sz w:val="18"/>
          <w:szCs w:val="18"/>
        </w:rPr>
        <w:t xml:space="preserve">We acknowledge that this is a nice analogy, but as we think the group signature is not the exciting part of the paper we have not included it in the manuscript. We think it would add unneeded complexity to the manuscript. </w:t>
      </w:r>
    </w:p>
    <w:p w:rsidR="000C2998" w:rsidRPr="00414B71" w:rsidRDefault="000C2998" w:rsidP="00BD052E">
      <w:pPr>
        <w:spacing w:line="240" w:lineRule="auto"/>
        <w:jc w:val="both"/>
        <w:rPr>
          <w:rFonts w:ascii="Palatino Linotype" w:hAnsi="Palatino Linotype"/>
          <w:color w:val="FF0000"/>
          <w:sz w:val="18"/>
          <w:szCs w:val="18"/>
        </w:rPr>
      </w:pPr>
    </w:p>
    <w:p w:rsidR="000C2998" w:rsidRPr="00414B71" w:rsidRDefault="000C2998" w:rsidP="00BD052E">
      <w:pPr>
        <w:spacing w:line="240" w:lineRule="auto"/>
        <w:jc w:val="both"/>
        <w:rPr>
          <w:rFonts w:ascii="Palatino Linotype" w:hAnsi="Palatino Linotype"/>
          <w:color w:val="FF0000"/>
          <w:sz w:val="18"/>
          <w:szCs w:val="18"/>
        </w:rPr>
      </w:pPr>
      <w:r w:rsidRPr="00414B71">
        <w:rPr>
          <w:rFonts w:ascii="Palatino Linotype" w:hAnsi="Palatino Linotype"/>
          <w:color w:val="FF0000"/>
          <w:sz w:val="18"/>
          <w:szCs w:val="18"/>
        </w:rPr>
        <w:t xml:space="preserve">While this way of framing the results doesn't </w:t>
      </w:r>
      <w:proofErr w:type="gramStart"/>
      <w:r w:rsidRPr="00414B71">
        <w:rPr>
          <w:rFonts w:ascii="Palatino Linotype" w:hAnsi="Palatino Linotype"/>
          <w:color w:val="FF0000"/>
          <w:sz w:val="18"/>
          <w:szCs w:val="18"/>
        </w:rPr>
        <w:t>do</w:t>
      </w:r>
      <w:proofErr w:type="gramEnd"/>
      <w:r w:rsidRPr="00414B71">
        <w:rPr>
          <w:rFonts w:ascii="Palatino Linotype" w:hAnsi="Palatino Linotype"/>
          <w:color w:val="FF0000"/>
          <w:sz w:val="18"/>
          <w:szCs w:val="18"/>
        </w:rPr>
        <w:t xml:space="preserve"> full justice to either human syntax or to phonology, it at least will make clear to most readers what this study is all about. </w:t>
      </w:r>
    </w:p>
    <w:p w:rsidR="000C2998" w:rsidRPr="005F25C1" w:rsidRDefault="000C2998" w:rsidP="00BD052E">
      <w:pPr>
        <w:spacing w:line="240" w:lineRule="auto"/>
        <w:jc w:val="both"/>
        <w:rPr>
          <w:rFonts w:ascii="Palatino Linotype" w:hAnsi="Palatino Linotype"/>
          <w:sz w:val="18"/>
          <w:szCs w:val="18"/>
        </w:rPr>
      </w:pPr>
    </w:p>
    <w:p w:rsidR="000C2998" w:rsidRPr="005F25C1" w:rsidRDefault="000C2998" w:rsidP="00BD052E">
      <w:pPr>
        <w:spacing w:line="240" w:lineRule="auto"/>
        <w:jc w:val="both"/>
        <w:rPr>
          <w:rFonts w:ascii="Palatino Linotype" w:hAnsi="Palatino Linotype"/>
          <w:sz w:val="18"/>
          <w:szCs w:val="18"/>
        </w:rPr>
      </w:pPr>
    </w:p>
    <w:p w:rsidR="000C2998" w:rsidRPr="00414B71" w:rsidRDefault="000C2998" w:rsidP="00BD052E">
      <w:pPr>
        <w:spacing w:line="240" w:lineRule="auto"/>
        <w:jc w:val="both"/>
        <w:rPr>
          <w:rFonts w:ascii="Palatino Linotype" w:hAnsi="Palatino Linotype"/>
          <w:color w:val="FF0000"/>
          <w:sz w:val="18"/>
          <w:szCs w:val="18"/>
        </w:rPr>
      </w:pPr>
      <w:commentRangeStart w:id="5"/>
      <w:r w:rsidRPr="00414B71">
        <w:rPr>
          <w:rFonts w:ascii="Palatino Linotype" w:hAnsi="Palatino Linotype"/>
          <w:color w:val="FF0000"/>
          <w:sz w:val="18"/>
          <w:szCs w:val="18"/>
        </w:rPr>
        <w:t>I think the authors should present spectrograms as Figure 1, with some rather extreme examples to illustrate the phenomenon.</w:t>
      </w:r>
      <w:commentRangeEnd w:id="5"/>
      <w:r w:rsidR="00414B71">
        <w:rPr>
          <w:rStyle w:val="CommentReference"/>
        </w:rPr>
        <w:commentReference w:id="5"/>
      </w:r>
    </w:p>
    <w:p w:rsidR="000C2998" w:rsidRPr="005F25C1" w:rsidRDefault="000C2998" w:rsidP="00BD052E">
      <w:pPr>
        <w:spacing w:line="240" w:lineRule="auto"/>
        <w:jc w:val="both"/>
        <w:rPr>
          <w:rFonts w:ascii="Palatino Linotype" w:hAnsi="Palatino Linotype"/>
          <w:color w:val="000000" w:themeColor="text1"/>
          <w:sz w:val="18"/>
          <w:szCs w:val="18"/>
        </w:rPr>
      </w:pPr>
    </w:p>
    <w:p w:rsidR="005F5DB6" w:rsidRPr="005F25C1" w:rsidRDefault="005F5DB6" w:rsidP="00BD052E">
      <w:pPr>
        <w:spacing w:line="240" w:lineRule="auto"/>
        <w:jc w:val="both"/>
        <w:rPr>
          <w:rFonts w:ascii="Palatino Linotype" w:hAnsi="Palatino Linotype"/>
          <w:color w:val="000000" w:themeColor="text1"/>
          <w:sz w:val="18"/>
          <w:szCs w:val="18"/>
        </w:rPr>
      </w:pPr>
    </w:p>
    <w:sectPr w:rsidR="005F5DB6" w:rsidRPr="005F25C1" w:rsidSect="00B64F9F">
      <w:headerReference w:type="default" r:id="rId11"/>
      <w:footerReference w:type="default" r:id="rId12"/>
      <w:headerReference w:type="first" r:id="rId13"/>
      <w:pgSz w:w="11906" w:h="16838" w:code="9"/>
      <w:pgMar w:top="2744" w:right="1418" w:bottom="851" w:left="1418" w:header="522" w:footer="811"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avid Jansen" w:date="2012-10-19T15:12:00Z" w:initials="DJ">
    <w:p w:rsidR="0081731C" w:rsidRDefault="0081731C">
      <w:pPr>
        <w:pStyle w:val="CommentText"/>
      </w:pPr>
      <w:r>
        <w:rPr>
          <w:rStyle w:val="CommentReference"/>
        </w:rPr>
        <w:annotationRef/>
      </w:r>
      <w:r w:rsidR="0087536C">
        <w:t xml:space="preserve">I have a reference somewhere it which it states how many “sounds” humans make. I can’t find it now but I’ll keep looking. </w:t>
      </w:r>
    </w:p>
  </w:comment>
  <w:comment w:id="2" w:author="David Jansen" w:date="2012-10-19T15:38:00Z" w:initials="DJ">
    <w:p w:rsidR="00C66BF6" w:rsidRDefault="00C66BF6">
      <w:pPr>
        <w:pStyle w:val="CommentText"/>
      </w:pPr>
      <w:r>
        <w:rPr>
          <w:rStyle w:val="CommentReference"/>
        </w:rPr>
        <w:annotationRef/>
      </w:r>
      <w:r>
        <w:t xml:space="preserve">I checked with Simon on this point and will make changes if needed. But I think you can’t simply read </w:t>
      </w:r>
    </w:p>
  </w:comment>
  <w:comment w:id="5" w:author="David Jansen" w:date="2012-10-19T16:45:00Z" w:initials="DJ">
    <w:p w:rsidR="00414B71" w:rsidRDefault="00414B71">
      <w:pPr>
        <w:pStyle w:val="CommentText"/>
      </w:pPr>
      <w:r>
        <w:rPr>
          <w:rStyle w:val="CommentReference"/>
        </w:rPr>
        <w:annotationRef/>
      </w:r>
      <w:r>
        <w:t>What do you think we should do with this point?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6E0" w:rsidRDefault="005D26E0">
      <w:r>
        <w:separator/>
      </w:r>
    </w:p>
  </w:endnote>
  <w:endnote w:type="continuationSeparator" w:id="0">
    <w:p w:rsidR="005D26E0" w:rsidRDefault="005D26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20002A87" w:usb1="80000000" w:usb2="00000008" w:usb3="00000000" w:csb0="000001FF" w:csb1="00000000"/>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MS PGothic">
    <w:altName w:val="Arial Unicode MS"/>
    <w:charset w:val="80"/>
    <w:family w:val="swiss"/>
    <w:pitch w:val="variable"/>
    <w:sig w:usb0="00000000"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0F9" w:rsidRDefault="00EF70F9" w:rsidP="006F47A2">
    <w:pPr>
      <w:pStyle w:val="Footer"/>
    </w:pPr>
    <w:r>
      <w:t xml:space="preserve">Page </w:t>
    </w:r>
    <w:fldSimple w:instr=" PAGE  ">
      <w:r w:rsidR="006E5736">
        <w:rPr>
          <w:noProof/>
        </w:rPr>
        <w:t>2</w:t>
      </w:r>
    </w:fldSimple>
    <w:r>
      <w:t>/</w:t>
    </w:r>
    <w:fldSimple w:instr=" NUMPAGES  ">
      <w:r w:rsidR="006E5736">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6E0" w:rsidRDefault="005D26E0">
      <w:r>
        <w:separator/>
      </w:r>
    </w:p>
  </w:footnote>
  <w:footnote w:type="continuationSeparator" w:id="0">
    <w:p w:rsidR="005D26E0" w:rsidRDefault="005D26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0F9" w:rsidRDefault="00EF70F9" w:rsidP="006F47A2">
    <w:pPr>
      <w:pStyle w:val="Header"/>
    </w:pPr>
    <w:r>
      <w:rPr>
        <w:noProof/>
        <w:lang w:val="en-GB" w:eastAsia="en-GB"/>
      </w:rPr>
      <w:drawing>
        <wp:anchor distT="0" distB="0" distL="114300" distR="114300" simplePos="0" relativeHeight="251659776" behindDoc="0" locked="1" layoutInCell="1" allowOverlap="1">
          <wp:simplePos x="0" y="0"/>
          <wp:positionH relativeFrom="page">
            <wp:posOffset>521970</wp:posOffset>
          </wp:positionH>
          <wp:positionV relativeFrom="page">
            <wp:posOffset>212725</wp:posOffset>
          </wp:positionV>
          <wp:extent cx="2026920" cy="684530"/>
          <wp:effectExtent l="25400" t="0" r="5080" b="0"/>
          <wp:wrapNone/>
          <wp:docPr id="19" name="Picture 19"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zh_logo_e_pos_grau_1mm"/>
                  <pic:cNvPicPr>
                    <a:picLocks noChangeAspect="1" noChangeArrowheads="1"/>
                  </pic:cNvPicPr>
                </pic:nvPicPr>
                <pic:blipFill>
                  <a:blip r:embed="rId1"/>
                  <a:srcRect/>
                  <a:stretch>
                    <a:fillRect/>
                  </a:stretch>
                </pic:blipFill>
                <pic:spPr bwMode="auto">
                  <a:xfrm>
                    <a:off x="0" y="0"/>
                    <a:ext cx="2026920" cy="684530"/>
                  </a:xfrm>
                  <a:prstGeom prst="rect">
                    <a:avLst/>
                  </a:prstGeom>
                  <a:noFill/>
                  <a:ln w="9525">
                    <a:noFill/>
                    <a:miter lim="800000"/>
                    <a:headEnd/>
                    <a:tailEnd/>
                  </a:ln>
                </pic:spPr>
              </pic:pic>
            </a:graphicData>
          </a:graphic>
        </wp:anchor>
      </w:drawing>
    </w:r>
    <w:r w:rsidR="00537CB5" w:rsidRPr="00537CB5">
      <w:rPr>
        <w:noProof/>
        <w:lang w:val="de-CH" w:eastAsia="de-CH"/>
      </w:rPr>
      <w:pict>
        <v:shapetype id="_x0000_t202" coordsize="21600,21600" o:spt="202" path="m,l,21600r21600,l21600,xe">
          <v:stroke joinstyle="miter"/>
          <v:path gradientshapeok="t" o:connecttype="rect"/>
        </v:shapetype>
        <v:shape id="Text Box 10" o:spid="_x0000_s4099" type="#_x0000_t202" style="position:absolute;margin-left:382.75pt;margin-top:26.1pt;width:167.25pt;height:94.5pt;z-index:251656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" filled="f" stroked="f">
          <v:textbox style="mso-next-textbox:#Text Box 10" inset="0,0,0,0">
            <w:txbxContent>
              <w:p w:rsidR="00EF70F9" w:rsidRPr="005B4816" w:rsidRDefault="00EF70F9" w:rsidP="006F47A2">
                <w:pPr>
                  <w:pStyle w:val="Universittseinheit"/>
                </w:pPr>
                <w:r>
                  <w:t>Institute of Evolutionary Biology and Environmental Studies</w:t>
                </w:r>
              </w:p>
              <w:p w:rsidR="00EF70F9" w:rsidRDefault="00EF70F9" w:rsidP="006F47A2">
                <w:pPr>
                  <w:pStyle w:val="Absender"/>
                </w:pPr>
              </w:p>
              <w:p w:rsidR="00EF70F9" w:rsidRPr="0084116D" w:rsidRDefault="00EF70F9" w:rsidP="006F47A2">
                <w:pPr>
                  <w:pStyle w:val="Absender"/>
                </w:pPr>
              </w:p>
            </w:txbxContent>
          </v:textbox>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0F9" w:rsidRDefault="00EF70F9">
    <w:pPr>
      <w:pStyle w:val="Header"/>
    </w:pPr>
    <w:r>
      <w:rPr>
        <w:noProof/>
        <w:lang w:val="en-GB" w:eastAsia="en-GB"/>
      </w:rPr>
      <w:drawing>
        <wp:anchor distT="0" distB="0" distL="114300" distR="114300" simplePos="0" relativeHeight="251658752" behindDoc="0" locked="1" layoutInCell="1" allowOverlap="1">
          <wp:simplePos x="0" y="0"/>
          <wp:positionH relativeFrom="page">
            <wp:posOffset>521970</wp:posOffset>
          </wp:positionH>
          <wp:positionV relativeFrom="page">
            <wp:posOffset>212725</wp:posOffset>
          </wp:positionV>
          <wp:extent cx="2026920" cy="684530"/>
          <wp:effectExtent l="25400" t="0" r="5080" b="0"/>
          <wp:wrapNone/>
          <wp:docPr id="18" name="Picture 18"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zh_logo_e_pos_grau_1mm"/>
                  <pic:cNvPicPr>
                    <a:picLocks noChangeAspect="1" noChangeArrowheads="1"/>
                  </pic:cNvPicPr>
                </pic:nvPicPr>
                <pic:blipFill>
                  <a:blip r:embed="rId1"/>
                  <a:srcRect/>
                  <a:stretch>
                    <a:fillRect/>
                  </a:stretch>
                </pic:blipFill>
                <pic:spPr bwMode="auto">
                  <a:xfrm>
                    <a:off x="0" y="0"/>
                    <a:ext cx="2026920" cy="684530"/>
                  </a:xfrm>
                  <a:prstGeom prst="rect">
                    <a:avLst/>
                  </a:prstGeom>
                  <a:noFill/>
                  <a:ln w="9525">
                    <a:noFill/>
                    <a:miter lim="800000"/>
                    <a:headEnd/>
                    <a:tailEnd/>
                  </a:ln>
                </pic:spPr>
              </pic:pic>
            </a:graphicData>
          </a:graphic>
        </wp:anchor>
      </w:drawing>
    </w:r>
    <w:r w:rsidR="00537CB5" w:rsidRPr="00537CB5">
      <w:rPr>
        <w:noProof/>
        <w:lang w:val="de-CH" w:eastAsia="de-CH"/>
      </w:rPr>
      <w:pict>
        <v:shapetype id="_x0000_t202" coordsize="21600,21600" o:spt="202" path="m,l,21600r21600,l21600,xe">
          <v:stroke joinstyle="miter"/>
          <v:path gradientshapeok="t" o:connecttype="rect"/>
        </v:shapetype>
        <v:shape id="Text Box 17" o:spid="_x0000_s4098" type="#_x0000_t202" style="position:absolute;margin-left:99.25pt;margin-top:139.75pt;width:240.95pt;height:22.7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" filled="f" stroked="f">
          <v:textbox style="mso-next-textbox:#Text Box 17" inset="0,0,0,0">
            <w:txbxContent>
              <w:tbl>
                <w:tblPr>
                  <w:tblW w:w="0" w:type="auto"/>
                  <w:tblLayout w:type="fixed"/>
                  <w:tblCellMar>
                    <w:left w:w="0" w:type="dxa"/>
                    <w:right w:w="0" w:type="dxa"/>
                  </w:tblCellMar>
                  <w:tblLook w:val="01E0"/>
                </w:tblPr>
                <w:tblGrid>
                  <w:gridCol w:w="4820"/>
                </w:tblGrid>
                <w:tr w:rsidR="00EF70F9" w:rsidRPr="00D84FD7">
                  <w:trPr>
                    <w:trHeight w:val="179"/>
                  </w:trPr>
                  <w:tc>
                    <w:tcPr>
                      <w:tcW w:w="4820" w:type="dxa"/>
                      <w:shd w:val="clear" w:color="auto" w:fill="auto"/>
                    </w:tcPr>
                    <w:p w:rsidR="00EF70F9" w:rsidRPr="00D84FD7" w:rsidRDefault="00EF70F9" w:rsidP="00D427AF">
                      <w:pPr>
                        <w:pStyle w:val="Absenderzeile"/>
                        <w:rPr>
                          <w:lang w:val="de-CH"/>
                        </w:rPr>
                      </w:pPr>
                      <w:r w:rsidRPr="00917D3B">
                        <w:t xml:space="preserve">UZH, IEU / Animal Behaviour, </w:t>
                      </w:r>
                      <w:proofErr w:type="spellStart"/>
                      <w:r w:rsidRPr="00917D3B">
                        <w:t>Winterthurerstr</w:t>
                      </w:r>
                      <w:r>
                        <w:t>asse</w:t>
                      </w:r>
                      <w:proofErr w:type="spellEnd"/>
                      <w:r>
                        <w:t xml:space="preserve"> 1</w:t>
                      </w:r>
                      <w:r w:rsidRPr="00D84FD7">
                        <w:rPr>
                          <w:lang w:val="de-CH"/>
                        </w:rPr>
                        <w:t>90, CH-8057 Zurich</w:t>
                      </w:r>
                    </w:p>
                  </w:tc>
                </w:tr>
                <w:tr w:rsidR="00EF70F9" w:rsidRPr="00D84FD7">
                  <w:trPr>
                    <w:trHeight w:hRule="exact" w:val="28"/>
                  </w:trPr>
                  <w:tc>
                    <w:tcPr>
                      <w:tcW w:w="4820" w:type="dxa"/>
                      <w:tcBorders>
                        <w:bottom w:val="single" w:sz="2" w:space="0" w:color="auto"/>
                      </w:tcBorders>
                      <w:shd w:val="clear" w:color="auto" w:fill="auto"/>
                    </w:tcPr>
                    <w:p w:rsidR="00EF70F9" w:rsidRPr="00D84FD7" w:rsidRDefault="00EF70F9" w:rsidP="006F47A2">
                      <w:pPr>
                        <w:pStyle w:val="Absender"/>
                        <w:rPr>
                          <w:lang w:val="de-CH"/>
                        </w:rPr>
                      </w:pPr>
                    </w:p>
                  </w:tc>
                </w:tr>
              </w:tbl>
              <w:p w:rsidR="00EF70F9" w:rsidRPr="00172544" w:rsidRDefault="00EF70F9" w:rsidP="006F47A2">
                <w:pPr>
                  <w:pStyle w:val="Absender"/>
                  <w:rPr>
                    <w:lang w:val="de-CH"/>
                  </w:rPr>
                </w:pPr>
              </w:p>
            </w:txbxContent>
          </v:textbox>
          <w10:wrap anchorx="page" anchory="page"/>
          <w10:anchorlock/>
        </v:shape>
      </w:pict>
    </w:r>
    <w:r w:rsidR="00537CB5" w:rsidRPr="00537CB5">
      <w:rPr>
        <w:noProof/>
        <w:lang w:val="de-CH" w:eastAsia="de-CH"/>
      </w:rPr>
      <w:pict>
        <v:shape id="Text Box 6" o:spid="_x0000_s4097" type="#_x0000_t202" style="position:absolute;margin-left:382.75pt;margin-top:26.1pt;width:167.25pt;height:110.55pt;z-index:2516556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qWrw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" filled="f" stroked="f">
          <v:textbox style="mso-next-textbox:#Text Box 6" inset="0,0,0,0">
            <w:txbxContent>
              <w:p w:rsidR="00EF70F9" w:rsidRPr="005B4816" w:rsidRDefault="00EF70F9" w:rsidP="006F47A2">
                <w:pPr>
                  <w:pStyle w:val="Universittseinheit"/>
                </w:pPr>
                <w:r>
                  <w:t>Institute of Evolutionary Biology and Environmental Studies</w:t>
                </w:r>
              </w:p>
              <w:p w:rsidR="00EF70F9" w:rsidRDefault="00EF70F9" w:rsidP="006F47A2">
                <w:pPr>
                  <w:pStyle w:val="Absender"/>
                </w:pPr>
              </w:p>
              <w:p w:rsidR="00EF70F9" w:rsidRPr="0031007F" w:rsidRDefault="00EF70F9" w:rsidP="006F47A2">
                <w:pPr>
                  <w:pStyle w:val="Absender"/>
                  <w:rPr>
                    <w:sz w:val="18"/>
                  </w:rPr>
                </w:pPr>
                <w:r w:rsidRPr="0031007F">
                  <w:rPr>
                    <w:sz w:val="18"/>
                  </w:rPr>
                  <w:t>University of Zurich</w:t>
                </w:r>
              </w:p>
              <w:p w:rsidR="00EF70F9" w:rsidRDefault="00EF70F9" w:rsidP="006F47A2">
                <w:pPr>
                  <w:pStyle w:val="Absender"/>
                </w:pPr>
                <w:proofErr w:type="spellStart"/>
                <w:r>
                  <w:t>Winterthurerstrasse</w:t>
                </w:r>
                <w:proofErr w:type="spellEnd"/>
                <w:r>
                  <w:t xml:space="preserve"> 190</w:t>
                </w:r>
              </w:p>
              <w:p w:rsidR="00EF70F9" w:rsidRDefault="00EF70F9" w:rsidP="006F47A2">
                <w:pPr>
                  <w:pStyle w:val="Absender"/>
                </w:pPr>
                <w:r>
                  <w:t xml:space="preserve">CH-8057 Zurich </w:t>
                </w:r>
              </w:p>
              <w:p w:rsidR="00EF70F9" w:rsidRDefault="00EF70F9" w:rsidP="006F47A2">
                <w:pPr>
                  <w:pStyle w:val="Absender"/>
                </w:pPr>
                <w:r w:rsidRPr="005B4816">
                  <w:t>Phone</w:t>
                </w:r>
                <w:ins w:id="6" w:author="Roberta" w:date="2012-07-17T18:11:00Z">
                  <w:r>
                    <w:t>:</w:t>
                  </w:r>
                </w:ins>
                <w:r>
                  <w:t xml:space="preserve"> +41 44 635 52 71</w:t>
                </w:r>
              </w:p>
              <w:p w:rsidR="00EF70F9" w:rsidRDefault="00EF70F9" w:rsidP="006F47A2">
                <w:pPr>
                  <w:pStyle w:val="Absender"/>
                </w:pPr>
                <w:r w:rsidRPr="005B4816">
                  <w:t>Fax</w:t>
                </w:r>
                <w:ins w:id="7" w:author="Roberta" w:date="2012-07-17T18:11:00Z">
                  <w:r>
                    <w:t>:</w:t>
                  </w:r>
                </w:ins>
                <w:r w:rsidRPr="005B4816">
                  <w:t xml:space="preserve">    </w:t>
                </w:r>
                <w:r>
                  <w:t xml:space="preserve"> +41 44 635 54 90</w:t>
                </w:r>
              </w:p>
              <w:p w:rsidR="00EF70F9" w:rsidRPr="00FE67EE" w:rsidRDefault="00EF70F9" w:rsidP="006F47A2">
                <w:pPr>
                  <w:pStyle w:val="Absender"/>
                </w:pPr>
                <w:r w:rsidRPr="005B4816">
                  <w:t>www.</w:t>
                </w:r>
                <w:r>
                  <w:t>ieu</w:t>
                </w:r>
                <w:r w:rsidRPr="005B4816">
                  <w:t>.uzh.ch</w:t>
                </w:r>
              </w:p>
            </w:txbxContent>
          </v:textbox>
          <w10:wrap anchorx="page" anchory="page"/>
          <w10:anchorlock/>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3610"/>
    <w:multiLevelType w:val="hybridMultilevel"/>
    <w:tmpl w:val="82546C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40B47D88"/>
    <w:multiLevelType w:val="multilevel"/>
    <w:tmpl w:val="1C38E63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53C4489C"/>
    <w:multiLevelType w:val="hybridMultilevel"/>
    <w:tmpl w:val="41140E4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proofState w:spelling="clean" w:grammar="clean"/>
  <w:stylePaneFormatFilter w:val="3001"/>
  <w:defaultTabStop w:val="708"/>
  <w:hyphenationZone w:val="425"/>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useFELayout/>
  </w:compat>
  <w:rsids>
    <w:rsidRoot w:val="00BF16E7"/>
    <w:rsid w:val="00002B6F"/>
    <w:rsid w:val="00027024"/>
    <w:rsid w:val="00055939"/>
    <w:rsid w:val="00062A14"/>
    <w:rsid w:val="00064355"/>
    <w:rsid w:val="00065D31"/>
    <w:rsid w:val="0006798D"/>
    <w:rsid w:val="00075FBE"/>
    <w:rsid w:val="00084986"/>
    <w:rsid w:val="000A6F26"/>
    <w:rsid w:val="000B7961"/>
    <w:rsid w:val="000C2998"/>
    <w:rsid w:val="000E2A51"/>
    <w:rsid w:val="00112ED8"/>
    <w:rsid w:val="001203E1"/>
    <w:rsid w:val="001225EE"/>
    <w:rsid w:val="00130E34"/>
    <w:rsid w:val="001310CF"/>
    <w:rsid w:val="001438E0"/>
    <w:rsid w:val="00163C02"/>
    <w:rsid w:val="00186C5E"/>
    <w:rsid w:val="00190134"/>
    <w:rsid w:val="001A703E"/>
    <w:rsid w:val="001B30AE"/>
    <w:rsid w:val="001B58F2"/>
    <w:rsid w:val="001C1ABC"/>
    <w:rsid w:val="001C2049"/>
    <w:rsid w:val="001C688C"/>
    <w:rsid w:val="001D46A5"/>
    <w:rsid w:val="001D5ACC"/>
    <w:rsid w:val="001E37A3"/>
    <w:rsid w:val="001F0427"/>
    <w:rsid w:val="001F631E"/>
    <w:rsid w:val="00203A8D"/>
    <w:rsid w:val="002425B5"/>
    <w:rsid w:val="00243F46"/>
    <w:rsid w:val="002526F5"/>
    <w:rsid w:val="00263FC6"/>
    <w:rsid w:val="002752A9"/>
    <w:rsid w:val="00281814"/>
    <w:rsid w:val="00293CF2"/>
    <w:rsid w:val="00295CB9"/>
    <w:rsid w:val="002A2CED"/>
    <w:rsid w:val="002B098C"/>
    <w:rsid w:val="002C47DE"/>
    <w:rsid w:val="002D74DB"/>
    <w:rsid w:val="002E24C8"/>
    <w:rsid w:val="002E65CE"/>
    <w:rsid w:val="002F5974"/>
    <w:rsid w:val="003018C5"/>
    <w:rsid w:val="0030647B"/>
    <w:rsid w:val="003078B7"/>
    <w:rsid w:val="00310103"/>
    <w:rsid w:val="003136EA"/>
    <w:rsid w:val="00320B3E"/>
    <w:rsid w:val="00324BA0"/>
    <w:rsid w:val="00340F6A"/>
    <w:rsid w:val="00360C53"/>
    <w:rsid w:val="00371E3A"/>
    <w:rsid w:val="00375E36"/>
    <w:rsid w:val="003933F3"/>
    <w:rsid w:val="003A3EA8"/>
    <w:rsid w:val="003C2EDC"/>
    <w:rsid w:val="003C33D4"/>
    <w:rsid w:val="003E6031"/>
    <w:rsid w:val="003F1561"/>
    <w:rsid w:val="0040161B"/>
    <w:rsid w:val="00414B71"/>
    <w:rsid w:val="00426476"/>
    <w:rsid w:val="004333BC"/>
    <w:rsid w:val="00433A0C"/>
    <w:rsid w:val="00437956"/>
    <w:rsid w:val="004436D8"/>
    <w:rsid w:val="004501DA"/>
    <w:rsid w:val="0045113C"/>
    <w:rsid w:val="004534AA"/>
    <w:rsid w:val="00481EF1"/>
    <w:rsid w:val="004A576C"/>
    <w:rsid w:val="004B6D9D"/>
    <w:rsid w:val="004C1411"/>
    <w:rsid w:val="004C4667"/>
    <w:rsid w:val="00501783"/>
    <w:rsid w:val="00504FB2"/>
    <w:rsid w:val="00506558"/>
    <w:rsid w:val="00530613"/>
    <w:rsid w:val="00537CB5"/>
    <w:rsid w:val="005475B0"/>
    <w:rsid w:val="00550AD2"/>
    <w:rsid w:val="00555E70"/>
    <w:rsid w:val="00566D75"/>
    <w:rsid w:val="0057408B"/>
    <w:rsid w:val="00592E31"/>
    <w:rsid w:val="005B3173"/>
    <w:rsid w:val="005C23A3"/>
    <w:rsid w:val="005D26E0"/>
    <w:rsid w:val="005D51C0"/>
    <w:rsid w:val="005D6CBC"/>
    <w:rsid w:val="005E3B6D"/>
    <w:rsid w:val="005F25C1"/>
    <w:rsid w:val="005F5DB6"/>
    <w:rsid w:val="00611FC6"/>
    <w:rsid w:val="00612BBE"/>
    <w:rsid w:val="006221A0"/>
    <w:rsid w:val="00640156"/>
    <w:rsid w:val="00643C3D"/>
    <w:rsid w:val="00650DD3"/>
    <w:rsid w:val="00673B35"/>
    <w:rsid w:val="00676293"/>
    <w:rsid w:val="006772EF"/>
    <w:rsid w:val="00681D62"/>
    <w:rsid w:val="006859B0"/>
    <w:rsid w:val="00694626"/>
    <w:rsid w:val="00697DBF"/>
    <w:rsid w:val="006A1FA8"/>
    <w:rsid w:val="006B19A5"/>
    <w:rsid w:val="006B19EE"/>
    <w:rsid w:val="006E5736"/>
    <w:rsid w:val="006F47A2"/>
    <w:rsid w:val="007128A2"/>
    <w:rsid w:val="00714918"/>
    <w:rsid w:val="00754644"/>
    <w:rsid w:val="00762BE5"/>
    <w:rsid w:val="00792F54"/>
    <w:rsid w:val="007A5F8A"/>
    <w:rsid w:val="007B3361"/>
    <w:rsid w:val="007B5C55"/>
    <w:rsid w:val="007C09BE"/>
    <w:rsid w:val="007C4F21"/>
    <w:rsid w:val="007D04F9"/>
    <w:rsid w:val="007D6E77"/>
    <w:rsid w:val="007E0103"/>
    <w:rsid w:val="0080300D"/>
    <w:rsid w:val="0081731C"/>
    <w:rsid w:val="00844FB4"/>
    <w:rsid w:val="00845C46"/>
    <w:rsid w:val="008464B9"/>
    <w:rsid w:val="008634BE"/>
    <w:rsid w:val="008636A6"/>
    <w:rsid w:val="008647DA"/>
    <w:rsid w:val="00872726"/>
    <w:rsid w:val="0087536C"/>
    <w:rsid w:val="00887250"/>
    <w:rsid w:val="008935EC"/>
    <w:rsid w:val="008B4BF6"/>
    <w:rsid w:val="008C3D3A"/>
    <w:rsid w:val="008D7266"/>
    <w:rsid w:val="008F6761"/>
    <w:rsid w:val="00913557"/>
    <w:rsid w:val="009170DD"/>
    <w:rsid w:val="00924AE7"/>
    <w:rsid w:val="00961608"/>
    <w:rsid w:val="00973125"/>
    <w:rsid w:val="00981BB7"/>
    <w:rsid w:val="00983D9C"/>
    <w:rsid w:val="00993B95"/>
    <w:rsid w:val="009A28A3"/>
    <w:rsid w:val="009A38B4"/>
    <w:rsid w:val="009D6A83"/>
    <w:rsid w:val="009E621C"/>
    <w:rsid w:val="009E7B0D"/>
    <w:rsid w:val="00A202BA"/>
    <w:rsid w:val="00A21369"/>
    <w:rsid w:val="00A23166"/>
    <w:rsid w:val="00A33682"/>
    <w:rsid w:val="00A336BD"/>
    <w:rsid w:val="00A36192"/>
    <w:rsid w:val="00A50670"/>
    <w:rsid w:val="00A677EA"/>
    <w:rsid w:val="00A7255B"/>
    <w:rsid w:val="00A90C30"/>
    <w:rsid w:val="00AA628D"/>
    <w:rsid w:val="00AC2626"/>
    <w:rsid w:val="00AE7A44"/>
    <w:rsid w:val="00B02074"/>
    <w:rsid w:val="00B04EF6"/>
    <w:rsid w:val="00B21D1A"/>
    <w:rsid w:val="00B35121"/>
    <w:rsid w:val="00B40CEF"/>
    <w:rsid w:val="00B4642D"/>
    <w:rsid w:val="00B4787E"/>
    <w:rsid w:val="00B64F9F"/>
    <w:rsid w:val="00B76D06"/>
    <w:rsid w:val="00B82DCA"/>
    <w:rsid w:val="00B94F14"/>
    <w:rsid w:val="00BA265E"/>
    <w:rsid w:val="00BC251B"/>
    <w:rsid w:val="00BD052E"/>
    <w:rsid w:val="00BD2A1B"/>
    <w:rsid w:val="00BF16E7"/>
    <w:rsid w:val="00BF40A9"/>
    <w:rsid w:val="00C13705"/>
    <w:rsid w:val="00C2211E"/>
    <w:rsid w:val="00C32B3A"/>
    <w:rsid w:val="00C637BE"/>
    <w:rsid w:val="00C66BF6"/>
    <w:rsid w:val="00C66ED9"/>
    <w:rsid w:val="00CA61BC"/>
    <w:rsid w:val="00CB2ADF"/>
    <w:rsid w:val="00CB6563"/>
    <w:rsid w:val="00CC3667"/>
    <w:rsid w:val="00CC4599"/>
    <w:rsid w:val="00CC66B9"/>
    <w:rsid w:val="00CD130B"/>
    <w:rsid w:val="00CD591B"/>
    <w:rsid w:val="00CE209A"/>
    <w:rsid w:val="00CF082B"/>
    <w:rsid w:val="00CF517A"/>
    <w:rsid w:val="00CF749A"/>
    <w:rsid w:val="00D32642"/>
    <w:rsid w:val="00D3582A"/>
    <w:rsid w:val="00D37617"/>
    <w:rsid w:val="00D427AF"/>
    <w:rsid w:val="00D6462F"/>
    <w:rsid w:val="00D833A4"/>
    <w:rsid w:val="00D916C3"/>
    <w:rsid w:val="00D93775"/>
    <w:rsid w:val="00D93F6B"/>
    <w:rsid w:val="00DC219C"/>
    <w:rsid w:val="00DD5CB1"/>
    <w:rsid w:val="00DE6C9F"/>
    <w:rsid w:val="00DF0132"/>
    <w:rsid w:val="00DF41AB"/>
    <w:rsid w:val="00DF4ACD"/>
    <w:rsid w:val="00DF5C67"/>
    <w:rsid w:val="00E42C78"/>
    <w:rsid w:val="00E472F0"/>
    <w:rsid w:val="00E51945"/>
    <w:rsid w:val="00E5507E"/>
    <w:rsid w:val="00E656AF"/>
    <w:rsid w:val="00E65CD7"/>
    <w:rsid w:val="00E6724A"/>
    <w:rsid w:val="00E848FE"/>
    <w:rsid w:val="00EA02FB"/>
    <w:rsid w:val="00EA14E9"/>
    <w:rsid w:val="00EC493A"/>
    <w:rsid w:val="00ED70E3"/>
    <w:rsid w:val="00EE170D"/>
    <w:rsid w:val="00EE1DBF"/>
    <w:rsid w:val="00EE2546"/>
    <w:rsid w:val="00EE6CD8"/>
    <w:rsid w:val="00EF70F9"/>
    <w:rsid w:val="00F03068"/>
    <w:rsid w:val="00F067A6"/>
    <w:rsid w:val="00F27BDA"/>
    <w:rsid w:val="00F319A1"/>
    <w:rsid w:val="00F74365"/>
    <w:rsid w:val="00FA430D"/>
    <w:rsid w:val="00FA4870"/>
    <w:rsid w:val="00FA6125"/>
    <w:rsid w:val="00FA6FD0"/>
    <w:rsid w:val="00FA75FA"/>
    <w:rsid w:val="00FB7B8C"/>
    <w:rsid w:val="00FC4DFD"/>
    <w:rsid w:val="00FC72A7"/>
    <w:rsid w:val="00FD73E7"/>
    <w:rsid w:val="00FF1045"/>
    <w:rsid w:val="00FF18D1"/>
    <w:rsid w:val="00FF2329"/>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3E70"/>
    <w:pPr>
      <w:spacing w:line="280" w:lineRule="atLeast"/>
    </w:pPr>
    <w:rPr>
      <w:rFonts w:ascii="Arial" w:hAnsi="Arial" w:cs="Arial"/>
      <w:lang w:eastAsia="zh-TW"/>
    </w:rPr>
  </w:style>
  <w:style w:type="paragraph" w:styleId="Heading1">
    <w:name w:val="heading 1"/>
    <w:basedOn w:val="Normal"/>
    <w:next w:val="Normal"/>
    <w:qFormat/>
    <w:rsid w:val="001F237C"/>
    <w:pPr>
      <w:keepNext/>
      <w:outlineLvl w:val="0"/>
    </w:pPr>
    <w:rPr>
      <w:b/>
      <w:bCs/>
      <w:kern w:val="32"/>
    </w:rPr>
  </w:style>
  <w:style w:type="paragraph" w:styleId="Heading2">
    <w:name w:val="heading 2"/>
    <w:basedOn w:val="Normal"/>
    <w:next w:val="Normal"/>
    <w:qFormat/>
    <w:rsid w:val="001F237C"/>
    <w:pPr>
      <w:keepNext/>
      <w:outlineLvl w:val="1"/>
    </w:pPr>
    <w:rPr>
      <w:b/>
      <w:bCs/>
    </w:rPr>
  </w:style>
  <w:style w:type="paragraph" w:styleId="Heading3">
    <w:name w:val="heading 3"/>
    <w:basedOn w:val="Normal"/>
    <w:next w:val="Normal"/>
    <w:qFormat/>
    <w:rsid w:val="001F237C"/>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0CC4"/>
    <w:pPr>
      <w:tabs>
        <w:tab w:val="center" w:pos="4536"/>
        <w:tab w:val="right" w:pos="9072"/>
      </w:tabs>
    </w:pPr>
  </w:style>
  <w:style w:type="paragraph" w:styleId="Footer">
    <w:name w:val="footer"/>
    <w:basedOn w:val="Normal"/>
    <w:rsid w:val="003D208E"/>
    <w:pPr>
      <w:tabs>
        <w:tab w:val="center" w:pos="4536"/>
        <w:tab w:val="right" w:pos="9072"/>
      </w:tabs>
      <w:spacing w:line="180" w:lineRule="exact"/>
    </w:pPr>
    <w:rPr>
      <w:sz w:val="15"/>
      <w:szCs w:val="15"/>
    </w:rPr>
  </w:style>
  <w:style w:type="table" w:styleId="TableGrid">
    <w:name w:val="Table Grid"/>
    <w:basedOn w:val="TableNormal"/>
    <w:rsid w:val="00CE2323"/>
    <w:pPr>
      <w:spacing w:line="280" w:lineRule="atLeast"/>
    </w:pPr>
    <w:tblPr>
      <w:tblInd w:w="0" w:type="dxa"/>
      <w:tblCellMar>
        <w:top w:w="0" w:type="dxa"/>
        <w:left w:w="0" w:type="dxa"/>
        <w:bottom w:w="0" w:type="dxa"/>
        <w:right w:w="0" w:type="dxa"/>
      </w:tblCellMar>
    </w:tblPr>
  </w:style>
  <w:style w:type="paragraph" w:customStyle="1" w:styleId="Universittseinheit">
    <w:name w:val="Universitätseinheit"/>
    <w:basedOn w:val="Normal"/>
    <w:rsid w:val="0084116D"/>
    <w:pPr>
      <w:spacing w:line="240" w:lineRule="exact"/>
    </w:pPr>
    <w:rPr>
      <w:b/>
      <w:bCs/>
    </w:rPr>
  </w:style>
  <w:style w:type="paragraph" w:customStyle="1" w:styleId="Absender">
    <w:name w:val="Absender"/>
    <w:basedOn w:val="Normal"/>
    <w:rsid w:val="0084116D"/>
    <w:pPr>
      <w:spacing w:line="180" w:lineRule="exact"/>
    </w:pPr>
    <w:rPr>
      <w:sz w:val="15"/>
      <w:szCs w:val="15"/>
    </w:rPr>
  </w:style>
  <w:style w:type="paragraph" w:customStyle="1" w:styleId="Betreff">
    <w:name w:val="Betreff"/>
    <w:basedOn w:val="Normal"/>
    <w:rsid w:val="003D208E"/>
    <w:rPr>
      <w:b/>
      <w:bCs/>
    </w:rPr>
  </w:style>
  <w:style w:type="paragraph" w:customStyle="1" w:styleId="Adresse">
    <w:name w:val="Adresse"/>
    <w:basedOn w:val="Normal"/>
    <w:rsid w:val="006F3E70"/>
    <w:pPr>
      <w:spacing w:line="220" w:lineRule="atLeast"/>
      <w:ind w:right="1985"/>
    </w:pPr>
    <w:rPr>
      <w:sz w:val="18"/>
      <w:szCs w:val="18"/>
    </w:rPr>
  </w:style>
  <w:style w:type="paragraph" w:customStyle="1" w:styleId="Absenderzeile">
    <w:name w:val="Absenderzeile"/>
    <w:basedOn w:val="Normal"/>
    <w:rsid w:val="00A37BB3"/>
    <w:pPr>
      <w:spacing w:line="180" w:lineRule="exact"/>
    </w:pPr>
    <w:rPr>
      <w:sz w:val="14"/>
      <w:szCs w:val="14"/>
    </w:rPr>
  </w:style>
  <w:style w:type="paragraph" w:customStyle="1" w:styleId="Untereinheit">
    <w:name w:val="Untereinheit"/>
    <w:basedOn w:val="Universittseinheit"/>
    <w:rsid w:val="00C077BD"/>
    <w:rPr>
      <w:b w:val="0"/>
      <w:bCs w:val="0"/>
      <w:lang w:val="de-CH"/>
    </w:rPr>
  </w:style>
  <w:style w:type="paragraph" w:styleId="BalloonText">
    <w:name w:val="Balloon Text"/>
    <w:basedOn w:val="Normal"/>
    <w:link w:val="BalloonTextChar"/>
    <w:rsid w:val="00E656A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E656AF"/>
    <w:rPr>
      <w:rFonts w:ascii="Lucida Grande" w:hAnsi="Lucida Grande" w:cs="Arial"/>
      <w:sz w:val="18"/>
      <w:szCs w:val="18"/>
      <w:lang w:eastAsia="zh-TW"/>
    </w:rPr>
  </w:style>
  <w:style w:type="character" w:styleId="Hyperlink">
    <w:name w:val="Hyperlink"/>
    <w:basedOn w:val="DefaultParagraphFont"/>
    <w:uiPriority w:val="99"/>
    <w:unhideWhenUsed/>
    <w:rsid w:val="007A5F8A"/>
    <w:rPr>
      <w:color w:val="0000FF"/>
      <w:u w:val="single"/>
    </w:rPr>
  </w:style>
  <w:style w:type="character" w:customStyle="1" w:styleId="apple-converted-space">
    <w:name w:val="apple-converted-space"/>
    <w:basedOn w:val="DefaultParagraphFont"/>
    <w:rsid w:val="007A5F8A"/>
  </w:style>
  <w:style w:type="paragraph" w:styleId="ListParagraph">
    <w:name w:val="List Paragraph"/>
    <w:basedOn w:val="Normal"/>
    <w:uiPriority w:val="34"/>
    <w:qFormat/>
    <w:rsid w:val="004A576C"/>
    <w:pPr>
      <w:ind w:left="720"/>
      <w:contextualSpacing/>
    </w:pPr>
  </w:style>
  <w:style w:type="character" w:styleId="CommentReference">
    <w:name w:val="annotation reference"/>
    <w:basedOn w:val="DefaultParagraphFont"/>
    <w:rsid w:val="00504FB2"/>
    <w:rPr>
      <w:sz w:val="18"/>
      <w:szCs w:val="18"/>
    </w:rPr>
  </w:style>
  <w:style w:type="paragraph" w:styleId="CommentText">
    <w:name w:val="annotation text"/>
    <w:basedOn w:val="Normal"/>
    <w:link w:val="CommentTextChar"/>
    <w:rsid w:val="00504FB2"/>
    <w:pPr>
      <w:spacing w:line="240" w:lineRule="auto"/>
    </w:pPr>
    <w:rPr>
      <w:sz w:val="24"/>
      <w:szCs w:val="24"/>
    </w:rPr>
  </w:style>
  <w:style w:type="character" w:customStyle="1" w:styleId="CommentTextChar">
    <w:name w:val="Comment Text Char"/>
    <w:basedOn w:val="DefaultParagraphFont"/>
    <w:link w:val="CommentText"/>
    <w:rsid w:val="00504FB2"/>
    <w:rPr>
      <w:rFonts w:ascii="Arial" w:hAnsi="Arial" w:cs="Arial"/>
      <w:sz w:val="24"/>
      <w:szCs w:val="24"/>
      <w:lang w:eastAsia="zh-TW"/>
    </w:rPr>
  </w:style>
  <w:style w:type="paragraph" w:styleId="CommentSubject">
    <w:name w:val="annotation subject"/>
    <w:basedOn w:val="CommentText"/>
    <w:next w:val="CommentText"/>
    <w:link w:val="CommentSubjectChar"/>
    <w:rsid w:val="00504FB2"/>
    <w:rPr>
      <w:b/>
      <w:bCs/>
      <w:sz w:val="20"/>
      <w:szCs w:val="20"/>
    </w:rPr>
  </w:style>
  <w:style w:type="character" w:customStyle="1" w:styleId="CommentSubjectChar">
    <w:name w:val="Comment Subject Char"/>
    <w:basedOn w:val="CommentTextChar"/>
    <w:link w:val="CommentSubject"/>
    <w:rsid w:val="00504FB2"/>
    <w:rPr>
      <w:rFonts w:ascii="Arial" w:hAnsi="Arial" w:cs="Arial"/>
      <w:b/>
      <w:bCs/>
      <w:sz w:val="24"/>
      <w:szCs w:val="24"/>
      <w:lang w:eastAsia="zh-TW"/>
    </w:rPr>
  </w:style>
  <w:style w:type="character" w:styleId="PlaceholderText">
    <w:name w:val="Placeholder Text"/>
    <w:basedOn w:val="DefaultParagraphFont"/>
    <w:uiPriority w:val="99"/>
    <w:semiHidden/>
    <w:rsid w:val="00EE2546"/>
    <w:rPr>
      <w:color w:val="808080"/>
    </w:rPr>
  </w:style>
  <w:style w:type="paragraph" w:styleId="HTMLPreformatted">
    <w:name w:val="HTML Preformatted"/>
    <w:basedOn w:val="Normal"/>
    <w:link w:val="HTMLPreformattedChar"/>
    <w:uiPriority w:val="99"/>
    <w:unhideWhenUsed/>
    <w:rsid w:val="00EE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EE2546"/>
    <w:rPr>
      <w:rFonts w:ascii="Courier New" w:eastAsia="Times New Roman" w:hAnsi="Courier New" w:cs="Courier New"/>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F3E70"/>
    <w:pPr>
      <w:spacing w:line="280" w:lineRule="atLeast"/>
    </w:pPr>
    <w:rPr>
      <w:rFonts w:ascii="Arial" w:hAnsi="Arial" w:cs="Arial"/>
      <w:lang w:eastAsia="zh-TW"/>
    </w:rPr>
  </w:style>
  <w:style w:type="paragraph" w:styleId="berschrift1">
    <w:name w:val="heading 1"/>
    <w:basedOn w:val="Standard"/>
    <w:next w:val="Standard"/>
    <w:qFormat/>
    <w:rsid w:val="001F237C"/>
    <w:pPr>
      <w:keepNext/>
      <w:outlineLvl w:val="0"/>
    </w:pPr>
    <w:rPr>
      <w:b/>
      <w:bCs/>
      <w:kern w:val="32"/>
    </w:rPr>
  </w:style>
  <w:style w:type="paragraph" w:styleId="berschrift2">
    <w:name w:val="heading 2"/>
    <w:basedOn w:val="Standard"/>
    <w:next w:val="Standard"/>
    <w:qFormat/>
    <w:rsid w:val="001F237C"/>
    <w:pPr>
      <w:keepNext/>
      <w:outlineLvl w:val="1"/>
    </w:pPr>
    <w:rPr>
      <w:b/>
      <w:bCs/>
    </w:rPr>
  </w:style>
  <w:style w:type="paragraph" w:styleId="berschrift3">
    <w:name w:val="heading 3"/>
    <w:basedOn w:val="Standard"/>
    <w:next w:val="Standard"/>
    <w:qFormat/>
    <w:rsid w:val="001F237C"/>
    <w:pPr>
      <w:keepNext/>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140CC4"/>
    <w:pPr>
      <w:tabs>
        <w:tab w:val="center" w:pos="4536"/>
        <w:tab w:val="right" w:pos="9072"/>
      </w:tabs>
    </w:pPr>
  </w:style>
  <w:style w:type="paragraph" w:styleId="Fuzeile">
    <w:name w:val="footer"/>
    <w:basedOn w:val="Standard"/>
    <w:rsid w:val="003D208E"/>
    <w:pPr>
      <w:tabs>
        <w:tab w:val="center" w:pos="4536"/>
        <w:tab w:val="right" w:pos="9072"/>
      </w:tabs>
      <w:spacing w:line="180" w:lineRule="exact"/>
    </w:pPr>
    <w:rPr>
      <w:sz w:val="15"/>
      <w:szCs w:val="15"/>
    </w:rPr>
  </w:style>
  <w:style w:type="table" w:styleId="Tabellenraster">
    <w:name w:val="Table Grid"/>
    <w:basedOn w:val="NormaleTabelle"/>
    <w:rsid w:val="00CE2323"/>
    <w:pPr>
      <w:spacing w:line="280" w:lineRule="atLeast"/>
    </w:pPr>
    <w:tblPr>
      <w:tblInd w:w="0" w:type="dxa"/>
      <w:tblCellMar>
        <w:top w:w="0" w:type="dxa"/>
        <w:left w:w="0" w:type="dxa"/>
        <w:bottom w:w="0" w:type="dxa"/>
        <w:right w:w="0" w:type="dxa"/>
      </w:tblCellMar>
    </w:tblPr>
  </w:style>
  <w:style w:type="paragraph" w:customStyle="1" w:styleId="Universittseinheit">
    <w:name w:val="Universitätseinheit"/>
    <w:basedOn w:val="Standard"/>
    <w:rsid w:val="0084116D"/>
    <w:pPr>
      <w:spacing w:line="240" w:lineRule="exact"/>
    </w:pPr>
    <w:rPr>
      <w:b/>
      <w:bCs/>
    </w:rPr>
  </w:style>
  <w:style w:type="paragraph" w:customStyle="1" w:styleId="Absender">
    <w:name w:val="Absender"/>
    <w:basedOn w:val="Standard"/>
    <w:rsid w:val="0084116D"/>
    <w:pPr>
      <w:spacing w:line="180" w:lineRule="exact"/>
    </w:pPr>
    <w:rPr>
      <w:sz w:val="15"/>
      <w:szCs w:val="15"/>
    </w:rPr>
  </w:style>
  <w:style w:type="paragraph" w:customStyle="1" w:styleId="Betreff">
    <w:name w:val="Betreff"/>
    <w:basedOn w:val="Standard"/>
    <w:rsid w:val="003D208E"/>
    <w:rPr>
      <w:b/>
      <w:bCs/>
    </w:rPr>
  </w:style>
  <w:style w:type="paragraph" w:customStyle="1" w:styleId="Adresse">
    <w:name w:val="Adresse"/>
    <w:basedOn w:val="Standard"/>
    <w:rsid w:val="006F3E70"/>
    <w:pPr>
      <w:spacing w:line="220" w:lineRule="atLeast"/>
      <w:ind w:right="1985"/>
    </w:pPr>
    <w:rPr>
      <w:sz w:val="18"/>
      <w:szCs w:val="18"/>
    </w:rPr>
  </w:style>
  <w:style w:type="paragraph" w:customStyle="1" w:styleId="Absenderzeile">
    <w:name w:val="Absenderzeile"/>
    <w:basedOn w:val="Standard"/>
    <w:rsid w:val="00A37BB3"/>
    <w:pPr>
      <w:spacing w:line="180" w:lineRule="exact"/>
    </w:pPr>
    <w:rPr>
      <w:sz w:val="14"/>
      <w:szCs w:val="14"/>
    </w:rPr>
  </w:style>
  <w:style w:type="paragraph" w:customStyle="1" w:styleId="Untereinheit">
    <w:name w:val="Untereinheit"/>
    <w:basedOn w:val="Universittseinheit"/>
    <w:rsid w:val="00C077BD"/>
    <w:rPr>
      <w:b w:val="0"/>
      <w:bCs w:val="0"/>
      <w:lang w:val="de-CH"/>
    </w:rPr>
  </w:style>
  <w:style w:type="paragraph" w:styleId="Sprechblasentext">
    <w:name w:val="Balloon Text"/>
    <w:basedOn w:val="Standard"/>
    <w:link w:val="BalloonTextChar"/>
    <w:rsid w:val="00E656AF"/>
    <w:pPr>
      <w:spacing w:line="240" w:lineRule="auto"/>
    </w:pPr>
    <w:rPr>
      <w:rFonts w:ascii="Lucida Grande" w:hAnsi="Lucida Grande"/>
      <w:sz w:val="18"/>
      <w:szCs w:val="18"/>
    </w:rPr>
  </w:style>
  <w:style w:type="character" w:customStyle="1" w:styleId="BalloonTextChar">
    <w:name w:val="Balloon Text Char"/>
    <w:basedOn w:val="Absatz-Standardschriftart"/>
    <w:link w:val="Sprechblasentext"/>
    <w:rsid w:val="00E656AF"/>
    <w:rPr>
      <w:rFonts w:ascii="Lucida Grande" w:hAnsi="Lucida Grande" w:cs="Arial"/>
      <w:sz w:val="18"/>
      <w:szCs w:val="18"/>
      <w:lang w:eastAsia="zh-TW"/>
    </w:rPr>
  </w:style>
  <w:style w:type="character" w:styleId="Hyperlink">
    <w:name w:val="Hyperlink"/>
    <w:basedOn w:val="Absatz-Standardschriftart"/>
    <w:uiPriority w:val="99"/>
    <w:unhideWhenUsed/>
    <w:rsid w:val="007A5F8A"/>
    <w:rPr>
      <w:color w:val="0000FF"/>
      <w:u w:val="single"/>
    </w:rPr>
  </w:style>
  <w:style w:type="character" w:customStyle="1" w:styleId="apple-converted-space">
    <w:name w:val="apple-converted-space"/>
    <w:basedOn w:val="Absatz-Standardschriftart"/>
    <w:rsid w:val="007A5F8A"/>
  </w:style>
  <w:style w:type="paragraph" w:styleId="Listenabsatz">
    <w:name w:val="List Paragraph"/>
    <w:basedOn w:val="Standard"/>
    <w:uiPriority w:val="34"/>
    <w:qFormat/>
    <w:rsid w:val="004A576C"/>
    <w:pPr>
      <w:ind w:left="720"/>
      <w:contextualSpacing/>
    </w:pPr>
  </w:style>
  <w:style w:type="character" w:styleId="Kommentarzeichen">
    <w:name w:val="annotation reference"/>
    <w:basedOn w:val="Absatz-Standardschriftart"/>
    <w:rsid w:val="00504FB2"/>
    <w:rPr>
      <w:sz w:val="18"/>
      <w:szCs w:val="18"/>
    </w:rPr>
  </w:style>
  <w:style w:type="paragraph" w:styleId="Kommentartext">
    <w:name w:val="annotation text"/>
    <w:basedOn w:val="Standard"/>
    <w:link w:val="CommentTextChar"/>
    <w:rsid w:val="00504FB2"/>
    <w:pPr>
      <w:spacing w:line="240" w:lineRule="auto"/>
    </w:pPr>
    <w:rPr>
      <w:sz w:val="24"/>
      <w:szCs w:val="24"/>
    </w:rPr>
  </w:style>
  <w:style w:type="character" w:customStyle="1" w:styleId="CommentTextChar">
    <w:name w:val="Comment Text Char"/>
    <w:basedOn w:val="Absatz-Standardschriftart"/>
    <w:link w:val="Kommentartext"/>
    <w:rsid w:val="00504FB2"/>
    <w:rPr>
      <w:rFonts w:ascii="Arial" w:hAnsi="Arial" w:cs="Arial"/>
      <w:sz w:val="24"/>
      <w:szCs w:val="24"/>
      <w:lang w:eastAsia="zh-TW"/>
    </w:rPr>
  </w:style>
  <w:style w:type="paragraph" w:styleId="Kommentarthema">
    <w:name w:val="annotation subject"/>
    <w:basedOn w:val="Kommentartext"/>
    <w:next w:val="Kommentartext"/>
    <w:link w:val="CommentSubjectChar"/>
    <w:rsid w:val="00504FB2"/>
    <w:rPr>
      <w:b/>
      <w:bCs/>
      <w:sz w:val="20"/>
      <w:szCs w:val="20"/>
    </w:rPr>
  </w:style>
  <w:style w:type="character" w:customStyle="1" w:styleId="CommentSubjectChar">
    <w:name w:val="Comment Subject Char"/>
    <w:basedOn w:val="CommentTextChar"/>
    <w:link w:val="Kommentarthema"/>
    <w:rsid w:val="00504FB2"/>
    <w:rPr>
      <w:rFonts w:ascii="Arial" w:hAnsi="Arial" w:cs="Arial"/>
      <w:b/>
      <w:bCs/>
      <w:sz w:val="24"/>
      <w:szCs w:val="24"/>
      <w:lang w:eastAsia="zh-TW"/>
    </w:rPr>
  </w:style>
</w:styles>
</file>

<file path=word/webSettings.xml><?xml version="1.0" encoding="utf-8"?>
<w:webSettings xmlns:r="http://schemas.openxmlformats.org/officeDocument/2006/relationships" xmlns:w="http://schemas.openxmlformats.org/wordprocessingml/2006/main">
  <w:divs>
    <w:div w:id="370955657">
      <w:bodyDiv w:val="1"/>
      <w:marLeft w:val="0"/>
      <w:marRight w:val="0"/>
      <w:marTop w:val="0"/>
      <w:marBottom w:val="0"/>
      <w:divBdr>
        <w:top w:val="none" w:sz="0" w:space="0" w:color="auto"/>
        <w:left w:val="none" w:sz="0" w:space="0" w:color="auto"/>
        <w:bottom w:val="none" w:sz="0" w:space="0" w:color="auto"/>
        <w:right w:val="none" w:sz="0" w:space="0" w:color="auto"/>
      </w:divBdr>
    </w:div>
    <w:div w:id="383216231">
      <w:bodyDiv w:val="1"/>
      <w:marLeft w:val="0"/>
      <w:marRight w:val="0"/>
      <w:marTop w:val="0"/>
      <w:marBottom w:val="0"/>
      <w:divBdr>
        <w:top w:val="none" w:sz="0" w:space="0" w:color="auto"/>
        <w:left w:val="none" w:sz="0" w:space="0" w:color="auto"/>
        <w:bottom w:val="none" w:sz="0" w:space="0" w:color="auto"/>
        <w:right w:val="none" w:sz="0" w:space="0" w:color="auto"/>
      </w:divBdr>
    </w:div>
    <w:div w:id="518858907">
      <w:bodyDiv w:val="1"/>
      <w:marLeft w:val="0"/>
      <w:marRight w:val="0"/>
      <w:marTop w:val="0"/>
      <w:marBottom w:val="0"/>
      <w:divBdr>
        <w:top w:val="none" w:sz="0" w:space="0" w:color="auto"/>
        <w:left w:val="none" w:sz="0" w:space="0" w:color="auto"/>
        <w:bottom w:val="none" w:sz="0" w:space="0" w:color="auto"/>
        <w:right w:val="none" w:sz="0" w:space="0" w:color="auto"/>
      </w:divBdr>
    </w:div>
    <w:div w:id="646515574">
      <w:bodyDiv w:val="1"/>
      <w:marLeft w:val="0"/>
      <w:marRight w:val="0"/>
      <w:marTop w:val="0"/>
      <w:marBottom w:val="0"/>
      <w:divBdr>
        <w:top w:val="none" w:sz="0" w:space="0" w:color="auto"/>
        <w:left w:val="none" w:sz="0" w:space="0" w:color="auto"/>
        <w:bottom w:val="none" w:sz="0" w:space="0" w:color="auto"/>
        <w:right w:val="none" w:sz="0" w:space="0" w:color="auto"/>
      </w:divBdr>
    </w:div>
    <w:div w:id="1053819680">
      <w:bodyDiv w:val="1"/>
      <w:marLeft w:val="0"/>
      <w:marRight w:val="0"/>
      <w:marTop w:val="0"/>
      <w:marBottom w:val="0"/>
      <w:divBdr>
        <w:top w:val="none" w:sz="0" w:space="0" w:color="auto"/>
        <w:left w:val="none" w:sz="0" w:space="0" w:color="auto"/>
        <w:bottom w:val="none" w:sz="0" w:space="0" w:color="auto"/>
        <w:right w:val="none" w:sz="0" w:space="0" w:color="auto"/>
      </w:divBdr>
    </w:div>
    <w:div w:id="1749498414">
      <w:bodyDiv w:val="1"/>
      <w:marLeft w:val="0"/>
      <w:marRight w:val="0"/>
      <w:marTop w:val="0"/>
      <w:marBottom w:val="0"/>
      <w:divBdr>
        <w:top w:val="none" w:sz="0" w:space="0" w:color="auto"/>
        <w:left w:val="none" w:sz="0" w:space="0" w:color="auto"/>
        <w:bottom w:val="none" w:sz="0" w:space="0" w:color="auto"/>
        <w:right w:val="none" w:sz="0" w:space="0" w:color="auto"/>
      </w:divBdr>
    </w:div>
    <w:div w:id="1810826790">
      <w:bodyDiv w:val="1"/>
      <w:marLeft w:val="0"/>
      <w:marRight w:val="0"/>
      <w:marTop w:val="0"/>
      <w:marBottom w:val="0"/>
      <w:divBdr>
        <w:top w:val="none" w:sz="0" w:space="0" w:color="auto"/>
        <w:left w:val="none" w:sz="0" w:space="0" w:color="auto"/>
        <w:bottom w:val="none" w:sz="0" w:space="0" w:color="auto"/>
        <w:right w:val="none" w:sz="0" w:space="0" w:color="auto"/>
      </w:divBdr>
    </w:div>
    <w:div w:id="1832477396">
      <w:bodyDiv w:val="1"/>
      <w:marLeft w:val="0"/>
      <w:marRight w:val="0"/>
      <w:marTop w:val="0"/>
      <w:marBottom w:val="0"/>
      <w:divBdr>
        <w:top w:val="none" w:sz="0" w:space="0" w:color="auto"/>
        <w:left w:val="none" w:sz="0" w:space="0" w:color="auto"/>
        <w:bottom w:val="none" w:sz="0" w:space="0" w:color="auto"/>
        <w:right w:val="none" w:sz="0" w:space="0" w:color="auto"/>
      </w:divBdr>
    </w:div>
    <w:div w:id="1862209186">
      <w:bodyDiv w:val="1"/>
      <w:marLeft w:val="0"/>
      <w:marRight w:val="0"/>
      <w:marTop w:val="0"/>
      <w:marBottom w:val="0"/>
      <w:divBdr>
        <w:top w:val="none" w:sz="0" w:space="0" w:color="auto"/>
        <w:left w:val="none" w:sz="0" w:space="0" w:color="auto"/>
        <w:bottom w:val="none" w:sz="0" w:space="0" w:color="auto"/>
        <w:right w:val="none" w:sz="0" w:space="0" w:color="auto"/>
      </w:divBdr>
    </w:div>
    <w:div w:id="2010209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david.awam.jansen@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B66DEC-764A-4DB9-9083-B203F1C96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10</Pages>
  <Words>5721</Words>
  <Characters>32615</Characters>
  <Application>Microsoft Office Word</Application>
  <DocSecurity>0</DocSecurity>
  <Lines>271</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Letter</vt:lpstr>
      <vt:lpstr>Letter</vt:lpstr>
    </vt:vector>
  </TitlesOfParts>
  <Company>University of Zurich</Company>
  <LinksUpToDate>false</LinksUpToDate>
  <CharactersWithSpaces>38260</CharactersWithSpaces>
  <SharedDoc>false</SharedDoc>
  <HLinks>
    <vt:vector size="12" baseType="variant">
      <vt:variant>
        <vt:i4>7798909</vt:i4>
      </vt:variant>
      <vt:variant>
        <vt:i4>-1</vt:i4>
      </vt:variant>
      <vt:variant>
        <vt:i4>2066</vt:i4>
      </vt:variant>
      <vt:variant>
        <vt:i4>1</vt:i4>
      </vt:variant>
      <vt:variant>
        <vt:lpwstr>uzh_logo_e_pos_grau_1mm</vt:lpwstr>
      </vt:variant>
      <vt:variant>
        <vt:lpwstr/>
      </vt:variant>
      <vt:variant>
        <vt:i4>7798909</vt:i4>
      </vt:variant>
      <vt:variant>
        <vt:i4>-1</vt:i4>
      </vt:variant>
      <vt:variant>
        <vt:i4>2067</vt:i4>
      </vt:variant>
      <vt:variant>
        <vt:i4>1</vt:i4>
      </vt:variant>
      <vt:variant>
        <vt:lpwstr>uzh_logo_e_pos_grau_1mm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creator>Admin Townsend</dc:creator>
  <dc:description>Vorlage uzh_brief_mit_absender_e MSO2003 v1 6.5.2010</dc:description>
  <cp:lastModifiedBy>David Jansen</cp:lastModifiedBy>
  <cp:revision>11</cp:revision>
  <cp:lastPrinted>2012-07-16T13:39:00Z</cp:lastPrinted>
  <dcterms:created xsi:type="dcterms:W3CDTF">2012-10-15T16:15:00Z</dcterms:created>
  <dcterms:modified xsi:type="dcterms:W3CDTF">2012-10-20T00:00:00Z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C:\papers\bibliography\vocalsig.bib</vt:lpwstr>
  </property>
  <property fmtid="{D5CDD505-2E9C-101B-9397-08002B2CF9AE}" pid="3" name="BIBSTYLE">
    <vt:lpwstr>plain</vt:lpwstr>
  </property>
</Properties>
</file>