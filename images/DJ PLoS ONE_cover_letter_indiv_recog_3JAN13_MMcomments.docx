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page" w:tblpX="1419" w:tblpY="-363"/>
        <w:tblW w:w="8633" w:type="dxa"/>
        <w:tblLayout w:type="fixed"/>
        <w:tblCellMar>
          <w:left w:w="0" w:type="dxa"/>
          <w:right w:w="0" w:type="dxa"/>
        </w:tblCellMar>
        <w:tblLook w:val="01E0" w:firstRow="1" w:lastRow="1" w:firstColumn="1" w:lastColumn="1" w:noHBand="0" w:noVBand="0"/>
      </w:tblPr>
      <w:tblGrid>
        <w:gridCol w:w="5430"/>
        <w:gridCol w:w="3203"/>
      </w:tblGrid>
      <w:tr w:rsidR="006F47A2" w:rsidRPr="00D93DBA" w:rsidTr="00D93DBA">
        <w:trPr>
          <w:trHeight w:hRule="exact" w:val="61"/>
        </w:trPr>
        <w:tc>
          <w:tcPr>
            <w:tcW w:w="5430" w:type="dxa"/>
            <w:vMerge w:val="restart"/>
            <w:shd w:val="clear" w:color="auto" w:fill="auto"/>
          </w:tcPr>
          <w:p w:rsidR="006F47A2" w:rsidRPr="00D93DBA" w:rsidRDefault="006F47A2" w:rsidP="00DF5C67">
            <w:pPr>
              <w:pStyle w:val="Adresse"/>
              <w:spacing w:line="240" w:lineRule="auto"/>
              <w:ind w:right="0"/>
              <w:jc w:val="both"/>
              <w:rPr>
                <w:sz w:val="20"/>
                <w:szCs w:val="20"/>
              </w:rPr>
            </w:pPr>
          </w:p>
        </w:tc>
        <w:tc>
          <w:tcPr>
            <w:tcW w:w="3203" w:type="dxa"/>
            <w:shd w:val="clear" w:color="auto" w:fill="auto"/>
          </w:tcPr>
          <w:p w:rsidR="006F47A2" w:rsidRPr="00D93DBA" w:rsidRDefault="006F47A2" w:rsidP="00DF5C67">
            <w:pPr>
              <w:spacing w:line="240" w:lineRule="auto"/>
              <w:jc w:val="both"/>
            </w:pPr>
          </w:p>
        </w:tc>
      </w:tr>
      <w:tr w:rsidR="006F47A2" w:rsidRPr="00D93DBA">
        <w:trPr>
          <w:trHeight w:val="234"/>
        </w:trPr>
        <w:tc>
          <w:tcPr>
            <w:tcW w:w="5430" w:type="dxa"/>
            <w:vMerge/>
            <w:shd w:val="clear" w:color="auto" w:fill="auto"/>
          </w:tcPr>
          <w:p w:rsidR="006F47A2" w:rsidRPr="00D93DBA" w:rsidRDefault="006F47A2" w:rsidP="00DF5C67">
            <w:pPr>
              <w:spacing w:line="240" w:lineRule="auto"/>
              <w:jc w:val="both"/>
            </w:pPr>
          </w:p>
        </w:tc>
        <w:tc>
          <w:tcPr>
            <w:tcW w:w="3203" w:type="dxa"/>
            <w:vMerge w:val="restart"/>
            <w:shd w:val="clear" w:color="auto" w:fill="auto"/>
          </w:tcPr>
          <w:p w:rsidR="00FF18D1" w:rsidRPr="00D93DBA" w:rsidRDefault="00DF5C67" w:rsidP="00DF5C67">
            <w:pPr>
              <w:pStyle w:val="Absender"/>
              <w:spacing w:line="240" w:lineRule="auto"/>
              <w:jc w:val="both"/>
              <w:rPr>
                <w:b/>
                <w:bCs/>
                <w:sz w:val="14"/>
                <w:szCs w:val="14"/>
                <w:lang w:val="nl-NL"/>
              </w:rPr>
            </w:pPr>
            <w:r w:rsidRPr="00D93DBA">
              <w:rPr>
                <w:b/>
                <w:bCs/>
                <w:sz w:val="14"/>
                <w:szCs w:val="14"/>
                <w:lang w:val="nl-NL"/>
              </w:rPr>
              <w:t xml:space="preserve">   </w:t>
            </w:r>
            <w:r w:rsidR="00D93DBA" w:rsidRPr="00D93DBA">
              <w:rPr>
                <w:b/>
                <w:bCs/>
                <w:sz w:val="14"/>
                <w:szCs w:val="14"/>
                <w:lang w:val="nl-NL"/>
              </w:rPr>
              <w:t xml:space="preserve"> </w:t>
            </w:r>
            <w:r w:rsidR="00FF18D1" w:rsidRPr="00D93DBA">
              <w:rPr>
                <w:b/>
                <w:bCs/>
                <w:sz w:val="14"/>
                <w:szCs w:val="14"/>
                <w:lang w:val="nl-NL"/>
              </w:rPr>
              <w:t>David A.W.A.M. Jansen</w:t>
            </w:r>
          </w:p>
          <w:p w:rsidR="00FF18D1" w:rsidRPr="00D93DBA" w:rsidRDefault="00D93DBA" w:rsidP="00DF5C67">
            <w:pPr>
              <w:pStyle w:val="Absender"/>
              <w:spacing w:line="240" w:lineRule="auto"/>
              <w:jc w:val="both"/>
              <w:rPr>
                <w:bCs/>
                <w:sz w:val="14"/>
                <w:szCs w:val="14"/>
                <w:lang w:val="nl-NL"/>
              </w:rPr>
            </w:pPr>
            <w:r>
              <w:rPr>
                <w:bCs/>
                <w:sz w:val="14"/>
                <w:szCs w:val="14"/>
                <w:lang w:val="nl-NL"/>
              </w:rPr>
              <w:t xml:space="preserve">    </w:t>
            </w:r>
            <w:r w:rsidR="00FF18D1" w:rsidRPr="00D93DBA">
              <w:rPr>
                <w:bCs/>
                <w:sz w:val="14"/>
                <w:szCs w:val="14"/>
                <w:lang w:val="nl-NL"/>
              </w:rPr>
              <w:t>PhD student</w:t>
            </w:r>
          </w:p>
          <w:p w:rsidR="006F47A2" w:rsidRPr="00D93DBA" w:rsidRDefault="00D93DBA" w:rsidP="00DF5C67">
            <w:pPr>
              <w:pStyle w:val="Absender"/>
              <w:spacing w:line="240" w:lineRule="auto"/>
              <w:jc w:val="both"/>
              <w:rPr>
                <w:sz w:val="14"/>
                <w:szCs w:val="14"/>
              </w:rPr>
            </w:pPr>
            <w:r>
              <w:rPr>
                <w:sz w:val="14"/>
                <w:szCs w:val="14"/>
                <w:lang w:val="nl-NL"/>
              </w:rPr>
              <w:t xml:space="preserve">    </w:t>
            </w:r>
            <w:r w:rsidR="006F47A2" w:rsidRPr="00D93DBA">
              <w:rPr>
                <w:sz w:val="14"/>
                <w:szCs w:val="14"/>
              </w:rPr>
              <w:t>Phone</w:t>
            </w:r>
            <w:r w:rsidR="00263FC6" w:rsidRPr="00D93DBA">
              <w:rPr>
                <w:sz w:val="14"/>
                <w:szCs w:val="14"/>
              </w:rPr>
              <w:t>:</w:t>
            </w:r>
            <w:r w:rsidR="006F47A2" w:rsidRPr="00D93DBA">
              <w:rPr>
                <w:sz w:val="14"/>
                <w:szCs w:val="14"/>
              </w:rPr>
              <w:t xml:space="preserve"> +41 44 </w:t>
            </w:r>
            <w:r w:rsidR="00FF18D1" w:rsidRPr="00D93DBA">
              <w:rPr>
                <w:sz w:val="14"/>
                <w:szCs w:val="14"/>
              </w:rPr>
              <w:t>635 52 81</w:t>
            </w:r>
          </w:p>
          <w:p w:rsidR="006F47A2" w:rsidRDefault="00D93DBA" w:rsidP="00D93DBA">
            <w:pPr>
              <w:pStyle w:val="Absender"/>
              <w:spacing w:line="240" w:lineRule="auto"/>
              <w:jc w:val="both"/>
              <w:rPr>
                <w:sz w:val="14"/>
                <w:szCs w:val="14"/>
              </w:rPr>
            </w:pPr>
            <w:r>
              <w:rPr>
                <w:sz w:val="14"/>
                <w:szCs w:val="14"/>
              </w:rPr>
              <w:t xml:space="preserve">    </w:t>
            </w:r>
            <w:hyperlink r:id="rId9" w:history="1">
              <w:r w:rsidRPr="00F90714">
                <w:rPr>
                  <w:rStyle w:val="Hyperlink"/>
                  <w:sz w:val="14"/>
                  <w:szCs w:val="14"/>
                </w:rPr>
                <w:t>david.awam.jansen@gmail.com</w:t>
              </w:r>
            </w:hyperlink>
          </w:p>
          <w:p w:rsidR="00D93DBA" w:rsidRPr="00D93DBA" w:rsidRDefault="00D93DBA" w:rsidP="00D93DBA">
            <w:pPr>
              <w:pStyle w:val="Absender"/>
              <w:spacing w:line="240" w:lineRule="auto"/>
              <w:jc w:val="both"/>
              <w:rPr>
                <w:b/>
                <w:bCs/>
                <w:sz w:val="20"/>
                <w:szCs w:val="20"/>
              </w:rPr>
            </w:pPr>
          </w:p>
        </w:tc>
      </w:tr>
      <w:tr w:rsidR="006F47A2" w:rsidRPr="00D93DBA" w:rsidTr="00EC493A">
        <w:trPr>
          <w:trHeight w:hRule="exact" w:val="856"/>
        </w:trPr>
        <w:tc>
          <w:tcPr>
            <w:tcW w:w="5430" w:type="dxa"/>
            <w:shd w:val="clear" w:color="auto" w:fill="auto"/>
          </w:tcPr>
          <w:p w:rsidR="006F47A2" w:rsidRPr="00D93DBA" w:rsidRDefault="006F47A2" w:rsidP="00DF5C67">
            <w:pPr>
              <w:pStyle w:val="Adresse"/>
              <w:spacing w:line="240" w:lineRule="auto"/>
              <w:ind w:right="0"/>
              <w:jc w:val="both"/>
              <w:rPr>
                <w:sz w:val="20"/>
                <w:szCs w:val="20"/>
              </w:rPr>
            </w:pPr>
          </w:p>
        </w:tc>
        <w:tc>
          <w:tcPr>
            <w:tcW w:w="3203" w:type="dxa"/>
            <w:vMerge/>
            <w:shd w:val="clear" w:color="auto" w:fill="auto"/>
          </w:tcPr>
          <w:p w:rsidR="006F47A2" w:rsidRPr="00D93DBA" w:rsidRDefault="006F47A2" w:rsidP="00DF5C67">
            <w:pPr>
              <w:pStyle w:val="Absender"/>
              <w:spacing w:line="240" w:lineRule="auto"/>
              <w:jc w:val="both"/>
              <w:rPr>
                <w:b/>
                <w:bCs/>
                <w:sz w:val="20"/>
                <w:szCs w:val="20"/>
              </w:rPr>
            </w:pPr>
          </w:p>
        </w:tc>
      </w:tr>
      <w:tr w:rsidR="006F47A2" w:rsidRPr="00D93DBA">
        <w:trPr>
          <w:trHeight w:hRule="exact" w:val="322"/>
        </w:trPr>
        <w:tc>
          <w:tcPr>
            <w:tcW w:w="8633" w:type="dxa"/>
            <w:gridSpan w:val="2"/>
            <w:shd w:val="clear" w:color="auto" w:fill="auto"/>
          </w:tcPr>
          <w:p w:rsidR="006F47A2" w:rsidRPr="00D93DBA" w:rsidRDefault="006F47A2" w:rsidP="00070C31">
            <w:pPr>
              <w:spacing w:line="240" w:lineRule="auto"/>
              <w:jc w:val="right"/>
              <w:rPr>
                <w:sz w:val="22"/>
                <w:szCs w:val="22"/>
              </w:rPr>
            </w:pPr>
            <w:r w:rsidRPr="00D93DBA">
              <w:rPr>
                <w:sz w:val="22"/>
                <w:szCs w:val="22"/>
              </w:rPr>
              <w:t xml:space="preserve">Zurich, </w:t>
            </w:r>
            <w:r w:rsidR="004A558B" w:rsidRPr="00D93DBA">
              <w:rPr>
                <w:sz w:val="22"/>
                <w:szCs w:val="22"/>
              </w:rPr>
              <w:fldChar w:fldCharType="begin"/>
            </w:r>
            <w:r w:rsidR="0058042D" w:rsidRPr="00D93DBA">
              <w:rPr>
                <w:sz w:val="22"/>
                <w:szCs w:val="22"/>
              </w:rPr>
              <w:instrText xml:space="preserve"> DATE \@ "MMMM d, yyyy" </w:instrText>
            </w:r>
            <w:r w:rsidR="004A558B" w:rsidRPr="00D93DBA">
              <w:rPr>
                <w:sz w:val="22"/>
                <w:szCs w:val="22"/>
              </w:rPr>
              <w:fldChar w:fldCharType="separate"/>
            </w:r>
            <w:r w:rsidR="00251D13">
              <w:rPr>
                <w:noProof/>
                <w:sz w:val="22"/>
                <w:szCs w:val="22"/>
              </w:rPr>
              <w:t>January 8, 2013</w:t>
            </w:r>
            <w:r w:rsidR="004A558B" w:rsidRPr="00D93DBA">
              <w:rPr>
                <w:sz w:val="22"/>
                <w:szCs w:val="22"/>
              </w:rPr>
              <w:fldChar w:fldCharType="end"/>
            </w:r>
          </w:p>
        </w:tc>
      </w:tr>
      <w:tr w:rsidR="006F47A2" w:rsidRPr="00D93DBA" w:rsidTr="00EC493A">
        <w:trPr>
          <w:trHeight w:hRule="exact" w:val="249"/>
        </w:trPr>
        <w:tc>
          <w:tcPr>
            <w:tcW w:w="8633" w:type="dxa"/>
            <w:gridSpan w:val="2"/>
            <w:shd w:val="clear" w:color="auto" w:fill="auto"/>
          </w:tcPr>
          <w:p w:rsidR="006F47A2" w:rsidRPr="00D93DBA" w:rsidRDefault="006F47A2" w:rsidP="00DF5C67">
            <w:pPr>
              <w:spacing w:line="240" w:lineRule="auto"/>
              <w:jc w:val="both"/>
              <w:rPr>
                <w:sz w:val="22"/>
                <w:szCs w:val="22"/>
              </w:rPr>
            </w:pPr>
          </w:p>
        </w:tc>
      </w:tr>
    </w:tbl>
    <w:p w:rsidR="00433A0C" w:rsidRPr="0082791A" w:rsidRDefault="00EC493A" w:rsidP="0082791A">
      <w:pPr>
        <w:spacing w:line="276" w:lineRule="auto"/>
        <w:jc w:val="both"/>
      </w:pPr>
      <w:r w:rsidRPr="0082791A">
        <w:t>D</w:t>
      </w:r>
      <w:r w:rsidR="00433A0C" w:rsidRPr="0082791A">
        <w:t>ear</w:t>
      </w:r>
      <w:r w:rsidR="00433A0C" w:rsidRPr="0082791A">
        <w:rPr>
          <w:lang w:val="en-GB"/>
        </w:rPr>
        <w:t xml:space="preserve"> </w:t>
      </w:r>
      <w:r w:rsidR="00070C31" w:rsidRPr="0082791A">
        <w:rPr>
          <w:lang w:val="en-GB"/>
        </w:rPr>
        <w:t>PLo</w:t>
      </w:r>
      <w:r w:rsidR="0058042D" w:rsidRPr="0082791A">
        <w:rPr>
          <w:lang w:val="en-GB"/>
        </w:rPr>
        <w:t>S</w:t>
      </w:r>
      <w:r w:rsidR="00070C31" w:rsidRPr="0082791A">
        <w:t xml:space="preserve"> ONE</w:t>
      </w:r>
      <w:r w:rsidR="00B64F9F" w:rsidRPr="0082791A">
        <w:t xml:space="preserve"> </w:t>
      </w:r>
      <w:r w:rsidR="00F319A1" w:rsidRPr="0082791A">
        <w:t>e</w:t>
      </w:r>
      <w:r w:rsidR="00433A0C" w:rsidRPr="0082791A">
        <w:t>ditor,</w:t>
      </w:r>
    </w:p>
    <w:p w:rsidR="00433A0C" w:rsidRPr="0082791A" w:rsidRDefault="00433A0C" w:rsidP="0082791A">
      <w:pPr>
        <w:spacing w:line="276" w:lineRule="auto"/>
        <w:jc w:val="both"/>
      </w:pPr>
    </w:p>
    <w:p w:rsidR="00913557" w:rsidRPr="0082791A" w:rsidRDefault="00CC3667" w:rsidP="0082791A">
      <w:pPr>
        <w:spacing w:line="276" w:lineRule="auto"/>
        <w:jc w:val="both"/>
      </w:pPr>
      <w:r w:rsidRPr="0082791A">
        <w:t xml:space="preserve">I would like to submit our manuscript </w:t>
      </w:r>
      <w:r w:rsidR="00433A0C" w:rsidRPr="0082791A">
        <w:t>“</w:t>
      </w:r>
      <w:r w:rsidR="00070C31" w:rsidRPr="0082791A">
        <w:rPr>
          <w:b/>
        </w:rPr>
        <w:t xml:space="preserve">Testing for individual </w:t>
      </w:r>
      <w:r w:rsidR="00890C8F" w:rsidRPr="0082791A">
        <w:rPr>
          <w:b/>
        </w:rPr>
        <w:t>discrimination</w:t>
      </w:r>
      <w:r w:rsidR="00070C31" w:rsidRPr="0082791A">
        <w:rPr>
          <w:b/>
        </w:rPr>
        <w:t xml:space="preserve"> in adult banded mongoose (Mungos mungo)</w:t>
      </w:r>
      <w:r w:rsidR="00433A0C" w:rsidRPr="0082791A">
        <w:t xml:space="preserve">” </w:t>
      </w:r>
      <w:r w:rsidRPr="0082791A">
        <w:t>by David A.W.A.M. Jansen</w:t>
      </w:r>
      <w:r w:rsidR="00504FB2" w:rsidRPr="0082791A">
        <w:t>,</w:t>
      </w:r>
      <w:r w:rsidRPr="0082791A">
        <w:t xml:space="preserve"> Michael A. Cant, and Marta B.</w:t>
      </w:r>
      <w:r w:rsidR="00B64F9F" w:rsidRPr="0082791A">
        <w:t xml:space="preserve"> Manser for publication as </w:t>
      </w:r>
      <w:r w:rsidR="0058042D" w:rsidRPr="0082791A">
        <w:t xml:space="preserve">research </w:t>
      </w:r>
      <w:r w:rsidR="00070C31" w:rsidRPr="0082791A">
        <w:t>article in</w:t>
      </w:r>
      <w:r w:rsidR="00B64F9F" w:rsidRPr="0082791A">
        <w:t xml:space="preserve"> </w:t>
      </w:r>
      <w:r w:rsidR="00C45464" w:rsidRPr="0082791A">
        <w:t>PLoS ONE</w:t>
      </w:r>
      <w:r w:rsidR="00433A0C" w:rsidRPr="0082791A">
        <w:t>.</w:t>
      </w:r>
    </w:p>
    <w:p w:rsidR="00A95A26" w:rsidRPr="0082791A" w:rsidRDefault="00A95A26" w:rsidP="0082791A">
      <w:pPr>
        <w:spacing w:line="276" w:lineRule="auto"/>
        <w:jc w:val="both"/>
      </w:pPr>
    </w:p>
    <w:p w:rsidR="009A7727" w:rsidRDefault="00A95A26" w:rsidP="0082791A">
      <w:pPr>
        <w:spacing w:line="276" w:lineRule="auto"/>
        <w:jc w:val="both"/>
        <w:rPr>
          <w:color w:val="000000" w:themeColor="text1"/>
        </w:rPr>
      </w:pPr>
      <w:r w:rsidRPr="0082791A">
        <w:rPr>
          <w:color w:val="000000" w:themeColor="text1"/>
        </w:rPr>
        <w:t xml:space="preserve">The ability to </w:t>
      </w:r>
      <w:r w:rsidR="00D44E66" w:rsidRPr="0082791A">
        <w:rPr>
          <w:color w:val="000000" w:themeColor="text1"/>
          <w:lang w:val="en-GB"/>
        </w:rPr>
        <w:t xml:space="preserve">discriminate between </w:t>
      </w:r>
      <w:r w:rsidRPr="0082791A">
        <w:rPr>
          <w:color w:val="000000" w:themeColor="text1"/>
        </w:rPr>
        <w:t xml:space="preserve">conspecifics is </w:t>
      </w:r>
      <w:del w:id="0" w:author="Marta Manser" w:date="2013-01-08T13:48:00Z">
        <w:r w:rsidRPr="0082791A" w:rsidDel="00251D13">
          <w:rPr>
            <w:color w:val="000000" w:themeColor="text1"/>
          </w:rPr>
          <w:delText xml:space="preserve">acknowledged </w:delText>
        </w:r>
        <w:r w:rsidR="00D44E66" w:rsidRPr="0082791A" w:rsidDel="00251D13">
          <w:rPr>
            <w:color w:val="000000" w:themeColor="text1"/>
          </w:rPr>
          <w:delText>to be</w:delText>
        </w:r>
      </w:del>
      <w:ins w:id="1" w:author="Marta Manser" w:date="2013-01-08T13:48:00Z">
        <w:r w:rsidR="00251D13">
          <w:rPr>
            <w:color w:val="000000" w:themeColor="text1"/>
          </w:rPr>
          <w:t>seen as</w:t>
        </w:r>
      </w:ins>
      <w:r w:rsidR="00D44E66" w:rsidRPr="0082791A">
        <w:rPr>
          <w:color w:val="000000" w:themeColor="text1"/>
        </w:rPr>
        <w:t xml:space="preserve"> a key precondition for the evolution of </w:t>
      </w:r>
      <w:r w:rsidRPr="0082791A">
        <w:rPr>
          <w:color w:val="000000" w:themeColor="text1"/>
        </w:rPr>
        <w:t>complex animal societies. Previous work has shown that banded mongoose pups</w:t>
      </w:r>
      <w:r w:rsidR="0082791A" w:rsidRPr="0082791A">
        <w:rPr>
          <w:color w:val="000000" w:themeColor="text1"/>
        </w:rPr>
        <w:t xml:space="preserve"> </w:t>
      </w:r>
      <w:r w:rsidR="0082791A" w:rsidRPr="0082791A">
        <w:t>(</w:t>
      </w:r>
      <w:r w:rsidR="0082791A" w:rsidRPr="0082791A">
        <w:rPr>
          <w:i/>
        </w:rPr>
        <w:t>Mungos mungo</w:t>
      </w:r>
      <w:r w:rsidR="0082791A" w:rsidRPr="0082791A">
        <w:t>)</w:t>
      </w:r>
      <w:r w:rsidRPr="0082791A">
        <w:rPr>
          <w:color w:val="000000" w:themeColor="text1"/>
        </w:rPr>
        <w:t xml:space="preserve"> are able to discriminate between the individually distinct close calls of their escort and a non-escorting group member</w:t>
      </w:r>
      <w:r w:rsidR="002B1334">
        <w:rPr>
          <w:color w:val="000000" w:themeColor="text1"/>
        </w:rPr>
        <w:t xml:space="preserve">. </w:t>
      </w:r>
      <w:r w:rsidRPr="0082791A">
        <w:rPr>
          <w:color w:val="000000" w:themeColor="text1"/>
        </w:rPr>
        <w:t xml:space="preserve">In this study we used the recently proposed violation-of-expectation paradigm and conflict-class recognition playback experiments to test whether adult banded mongooses use the individual signature of close calls to distinguish between group members. </w:t>
      </w:r>
      <w:del w:id="2" w:author="Marta Manser" w:date="2013-01-08T13:49:00Z">
        <w:r w:rsidRPr="0082791A" w:rsidDel="00251D13">
          <w:rPr>
            <w:color w:val="000000" w:themeColor="text1"/>
          </w:rPr>
          <w:delText xml:space="preserve"> </w:delText>
        </w:r>
      </w:del>
      <w:r w:rsidRPr="0082791A">
        <w:rPr>
          <w:color w:val="000000" w:themeColor="text1"/>
        </w:rPr>
        <w:t xml:space="preserve">Although our results </w:t>
      </w:r>
      <w:del w:id="3" w:author="Marta Manser" w:date="2013-01-08T13:49:00Z">
        <w:r w:rsidRPr="0082791A" w:rsidDel="00251D13">
          <w:rPr>
            <w:color w:val="000000" w:themeColor="text1"/>
          </w:rPr>
          <w:delText xml:space="preserve">could </w:delText>
        </w:r>
      </w:del>
      <w:ins w:id="4" w:author="Marta Manser" w:date="2013-01-08T13:49:00Z">
        <w:r w:rsidR="00251D13">
          <w:rPr>
            <w:color w:val="000000" w:themeColor="text1"/>
          </w:rPr>
          <w:t xml:space="preserve">did </w:t>
        </w:r>
      </w:ins>
      <w:r w:rsidRPr="0082791A">
        <w:rPr>
          <w:color w:val="000000" w:themeColor="text1"/>
        </w:rPr>
        <w:t>not show that the individual signature in the close calls is used</w:t>
      </w:r>
      <w:ins w:id="5" w:author="Marta Manser" w:date="2013-01-08T13:49:00Z">
        <w:r w:rsidR="00251D13">
          <w:rPr>
            <w:color w:val="000000" w:themeColor="text1"/>
          </w:rPr>
          <w:t xml:space="preserve"> in the tested context</w:t>
        </w:r>
      </w:ins>
      <w:r w:rsidRPr="0082791A">
        <w:rPr>
          <w:color w:val="000000" w:themeColor="text1"/>
        </w:rPr>
        <w:t xml:space="preserve"> on a day-to-day basis among adult banded mongooses, we</w:t>
      </w:r>
      <w:r w:rsidR="0082791A" w:rsidRPr="0082791A">
        <w:rPr>
          <w:color w:val="000000" w:themeColor="text1"/>
        </w:rPr>
        <w:t xml:space="preserve"> </w:t>
      </w:r>
      <w:r w:rsidR="00D93DBA" w:rsidRPr="0082791A">
        <w:rPr>
          <w:color w:val="000000" w:themeColor="text1"/>
        </w:rPr>
        <w:t>believe that our findings</w:t>
      </w:r>
      <w:ins w:id="6" w:author="Marta Manser" w:date="2013-01-08T13:52:00Z">
        <w:r w:rsidR="00946549">
          <w:rPr>
            <w:color w:val="000000" w:themeColor="text1"/>
          </w:rPr>
          <w:t xml:space="preserve"> and the </w:t>
        </w:r>
        <w:r w:rsidR="00251D13">
          <w:rPr>
            <w:color w:val="000000" w:themeColor="text1"/>
          </w:rPr>
          <w:t>discussion</w:t>
        </w:r>
      </w:ins>
      <w:ins w:id="7" w:author="Marta Manser" w:date="2013-01-08T14:21:00Z">
        <w:r w:rsidR="00946549">
          <w:rPr>
            <w:color w:val="000000" w:themeColor="text1"/>
          </w:rPr>
          <w:t xml:space="preserve"> of them</w:t>
        </w:r>
      </w:ins>
      <w:bookmarkStart w:id="8" w:name="_GoBack"/>
      <w:bookmarkEnd w:id="8"/>
      <w:r w:rsidR="00D93DBA" w:rsidRPr="0082791A">
        <w:rPr>
          <w:color w:val="000000" w:themeColor="text1"/>
        </w:rPr>
        <w:t xml:space="preserve"> are of interest to the readers of PLoS ONE</w:t>
      </w:r>
      <w:r w:rsidR="001D2636">
        <w:rPr>
          <w:color w:val="000000" w:themeColor="text1"/>
        </w:rPr>
        <w:t xml:space="preserve">. </w:t>
      </w:r>
      <w:r w:rsidR="00D93DBA" w:rsidRPr="0082791A">
        <w:rPr>
          <w:color w:val="000000" w:themeColor="text1"/>
        </w:rPr>
        <w:t xml:space="preserve">The study highlights the importance of understanding the function of a signal (e.g. the expected response), timing (e.g. sensitivity period) and the biology of the species when designing and performing playback experiments. </w:t>
      </w:r>
    </w:p>
    <w:p w:rsidR="0082791A" w:rsidRPr="0082791A" w:rsidRDefault="0082791A" w:rsidP="0082791A">
      <w:pPr>
        <w:spacing w:line="276" w:lineRule="auto"/>
        <w:jc w:val="both"/>
      </w:pPr>
    </w:p>
    <w:p w:rsidR="00FF18D1" w:rsidRPr="0082791A" w:rsidRDefault="00B64F9F" w:rsidP="0082791A">
      <w:pPr>
        <w:spacing w:line="276" w:lineRule="auto"/>
        <w:jc w:val="both"/>
      </w:pPr>
      <w:r w:rsidRPr="0082791A">
        <w:t>Please find attached our manuscript. All co-authors have seen the final version and agree with the contents of the manuscript, and there are no competing interests to report. We certify that the submission is original work and is not under review at any other journal.</w:t>
      </w:r>
    </w:p>
    <w:p w:rsidR="00D93DBA" w:rsidRPr="0082791A" w:rsidRDefault="00D93DBA" w:rsidP="0082791A">
      <w:pPr>
        <w:spacing w:line="276" w:lineRule="auto"/>
        <w:jc w:val="both"/>
      </w:pPr>
    </w:p>
    <w:p w:rsidR="00D93DBA" w:rsidRPr="0082791A" w:rsidRDefault="00D93DBA" w:rsidP="0082791A">
      <w:pPr>
        <w:spacing w:line="276" w:lineRule="auto"/>
        <w:jc w:val="both"/>
      </w:pPr>
      <w:r w:rsidRPr="0082791A">
        <w:t>We suggest Dr. Isabell</w:t>
      </w:r>
      <w:ins w:id="9" w:author="Marta Manser" w:date="2013-01-08T14:20:00Z">
        <w:r w:rsidR="00946549">
          <w:t>e</w:t>
        </w:r>
      </w:ins>
      <w:del w:id="10" w:author="Marta Manser" w:date="2013-01-08T14:20:00Z">
        <w:r w:rsidRPr="0082791A" w:rsidDel="00946549">
          <w:delText>a</w:delText>
        </w:r>
      </w:del>
      <w:r w:rsidRPr="0082791A">
        <w:t xml:space="preserve"> Charrier, Prof. Sarah Frances Brosman and Dr. Sue Healy as Academic editors and recommend Prof. Julia Fis</w:t>
      </w:r>
      <w:ins w:id="11" w:author="Marta Manser" w:date="2013-01-08T13:54:00Z">
        <w:r w:rsidR="00251D13">
          <w:t>ch</w:t>
        </w:r>
      </w:ins>
      <w:del w:id="12" w:author="Marta Manser" w:date="2013-01-08T13:54:00Z">
        <w:r w:rsidRPr="0082791A" w:rsidDel="00251D13">
          <w:delText>hc</w:delText>
        </w:r>
      </w:del>
      <w:r w:rsidRPr="0082791A">
        <w:t xml:space="preserve">er, Dr. Benjamin Pitcher and Dr. Sandra Steiger </w:t>
      </w:r>
      <w:del w:id="13" w:author="Marta Manser" w:date="2013-01-08T14:19:00Z">
        <w:r w:rsidRPr="0082791A" w:rsidDel="00946549">
          <w:delText xml:space="preserve">for </w:delText>
        </w:r>
      </w:del>
      <w:ins w:id="14" w:author="Marta Manser" w:date="2013-01-08T14:19:00Z">
        <w:r w:rsidR="00946549">
          <w:t>to</w:t>
        </w:r>
        <w:r w:rsidR="00946549" w:rsidRPr="0082791A">
          <w:t xml:space="preserve"> </w:t>
        </w:r>
      </w:ins>
      <w:r w:rsidRPr="0082791A">
        <w:t xml:space="preserve">review </w:t>
      </w:r>
      <w:del w:id="15" w:author="Marta Manser" w:date="2013-01-08T14:19:00Z">
        <w:r w:rsidRPr="0082791A" w:rsidDel="00946549">
          <w:delText xml:space="preserve">of </w:delText>
        </w:r>
      </w:del>
      <w:r w:rsidRPr="0082791A">
        <w:t>th</w:t>
      </w:r>
      <w:ins w:id="16" w:author="Marta Manser" w:date="2013-01-08T14:19:00Z">
        <w:r w:rsidR="00946549">
          <w:t>e</w:t>
        </w:r>
      </w:ins>
      <w:del w:id="17" w:author="Marta Manser" w:date="2013-01-08T14:19:00Z">
        <w:r w:rsidRPr="0082791A" w:rsidDel="00946549">
          <w:delText>is</w:delText>
        </w:r>
      </w:del>
      <w:r w:rsidRPr="0082791A">
        <w:t xml:space="preserve"> paper. We do not oppose to any potential reviewers.</w:t>
      </w:r>
    </w:p>
    <w:p w:rsidR="00D93DBA" w:rsidRPr="0082791A" w:rsidRDefault="00D93DBA" w:rsidP="0082791A">
      <w:pPr>
        <w:spacing w:line="276" w:lineRule="auto"/>
        <w:jc w:val="both"/>
      </w:pPr>
    </w:p>
    <w:p w:rsidR="00B64F9F" w:rsidRPr="0082791A" w:rsidRDefault="00B64F9F" w:rsidP="0082791A">
      <w:pPr>
        <w:spacing w:line="276" w:lineRule="auto"/>
        <w:jc w:val="both"/>
      </w:pPr>
    </w:p>
    <w:p w:rsidR="00FF18D1" w:rsidRPr="0082791A" w:rsidRDefault="00FF18D1" w:rsidP="0082791A">
      <w:pPr>
        <w:spacing w:line="276" w:lineRule="auto"/>
        <w:jc w:val="both"/>
      </w:pPr>
      <w:r w:rsidRPr="0082791A">
        <w:t>Sincerely yours,</w:t>
      </w:r>
    </w:p>
    <w:p w:rsidR="00FF18D1" w:rsidRPr="0082791A" w:rsidRDefault="00FF18D1" w:rsidP="0082791A">
      <w:pPr>
        <w:spacing w:line="240" w:lineRule="auto"/>
        <w:jc w:val="both"/>
      </w:pPr>
      <w:r w:rsidRPr="0082791A">
        <w:rPr>
          <w:noProof/>
          <w:lang w:eastAsia="en-US"/>
        </w:rPr>
        <w:drawing>
          <wp:inline distT="0" distB="0" distL="0" distR="0">
            <wp:extent cx="1237549" cy="415126"/>
            <wp:effectExtent l="19050" t="0" r="701" b="0"/>
            <wp:docPr id="1" name="Picture 0" descr="signatur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0" cstate="print">
                      <a:lum/>
                    </a:blip>
                    <a:stretch>
                      <a:fillRect/>
                    </a:stretch>
                  </pic:blipFill>
                  <pic:spPr>
                    <a:xfrm>
                      <a:off x="0" y="0"/>
                      <a:ext cx="1238515" cy="415450"/>
                    </a:xfrm>
                    <a:prstGeom prst="rect">
                      <a:avLst/>
                    </a:prstGeom>
                  </pic:spPr>
                </pic:pic>
              </a:graphicData>
            </a:graphic>
          </wp:inline>
        </w:drawing>
      </w:r>
    </w:p>
    <w:p w:rsidR="00D93DBA" w:rsidRPr="0082791A" w:rsidRDefault="00D93DBA" w:rsidP="0082791A">
      <w:pPr>
        <w:spacing w:line="240" w:lineRule="auto"/>
        <w:jc w:val="both"/>
      </w:pPr>
    </w:p>
    <w:p w:rsidR="00433A0C" w:rsidRPr="0082791A" w:rsidRDefault="00433A0C" w:rsidP="0082791A">
      <w:pPr>
        <w:spacing w:line="240" w:lineRule="auto"/>
        <w:jc w:val="both"/>
      </w:pPr>
      <w:r w:rsidRPr="0082791A">
        <w:t xml:space="preserve">David A.W.A.M. Jansen*, Michael A. Cant, and Marta B. Manser </w:t>
      </w:r>
    </w:p>
    <w:p w:rsidR="00243F46" w:rsidRPr="0082791A" w:rsidRDefault="00FF18D1" w:rsidP="0082791A">
      <w:pPr>
        <w:spacing w:line="240" w:lineRule="auto"/>
        <w:jc w:val="both"/>
      </w:pPr>
      <w:r w:rsidRPr="0082791A">
        <w:t>*Corresponding author: David</w:t>
      </w:r>
      <w:r w:rsidR="00D3582A" w:rsidRPr="0082791A">
        <w:t xml:space="preserve"> </w:t>
      </w:r>
      <w:r w:rsidRPr="0082791A">
        <w:t>A.W.A.M. Jansen; Animal behaviour, Institute of Evolutionary Biology and Environmental Studies, University of Zurich, Winterthurerstrasse 190, 8057 Zurich, Switzerland</w:t>
      </w:r>
      <w:r w:rsidR="00504FB2" w:rsidRPr="0082791A">
        <w:t>.</w:t>
      </w:r>
    </w:p>
    <w:p w:rsidR="005E3B6D" w:rsidRPr="0082791A" w:rsidRDefault="00FF18D1" w:rsidP="0082791A">
      <w:pPr>
        <w:spacing w:line="240" w:lineRule="auto"/>
        <w:jc w:val="both"/>
        <w:rPr>
          <w:lang w:val="fr-CH"/>
        </w:rPr>
      </w:pPr>
      <w:r w:rsidRPr="0082791A">
        <w:rPr>
          <w:lang w:val="fr-CH"/>
        </w:rPr>
        <w:t>Phone:  +4144635</w:t>
      </w:r>
      <w:r w:rsidR="00433A0C" w:rsidRPr="0082791A">
        <w:rPr>
          <w:lang w:val="fr-CH"/>
        </w:rPr>
        <w:t xml:space="preserve">5281, fax: +41446355490, email: </w:t>
      </w:r>
      <w:hyperlink r:id="rId11" w:history="1">
        <w:r w:rsidR="00555E70" w:rsidRPr="0082791A">
          <w:rPr>
            <w:rStyle w:val="Hyperlink"/>
            <w:lang w:val="fr-CH"/>
          </w:rPr>
          <w:t>david.awam.jansen@gmail.com</w:t>
        </w:r>
      </w:hyperlink>
    </w:p>
    <w:p w:rsidR="0082791A" w:rsidRPr="0082791A" w:rsidRDefault="0082791A">
      <w:pPr>
        <w:spacing w:line="240" w:lineRule="auto"/>
        <w:jc w:val="both"/>
        <w:rPr>
          <w:lang w:val="fr-CH"/>
        </w:rPr>
      </w:pPr>
    </w:p>
    <w:sectPr w:rsidR="0082791A" w:rsidRPr="0082791A" w:rsidSect="00B64F9F">
      <w:headerReference w:type="default" r:id="rId12"/>
      <w:footerReference w:type="default" r:id="rId13"/>
      <w:headerReference w:type="first" r:id="rId14"/>
      <w:pgSz w:w="11906" w:h="16838" w:code="9"/>
      <w:pgMar w:top="2744" w:right="1418" w:bottom="851" w:left="1418" w:header="522" w:footer="81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549" w:rsidRDefault="00946549">
      <w:r>
        <w:separator/>
      </w:r>
    </w:p>
  </w:endnote>
  <w:endnote w:type="continuationSeparator" w:id="0">
    <w:p w:rsidR="00946549" w:rsidRDefault="00946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Arial Unicode MS"/>
    <w:panose1 w:val="00000000000000000000"/>
    <w:charset w:val="88"/>
    <w:family w:val="auto"/>
    <w:notTrueType/>
    <w:pitch w:val="variable"/>
    <w:sig w:usb0="00000000"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549" w:rsidRDefault="00946549" w:rsidP="006F47A2">
    <w:pPr>
      <w:pStyle w:val="Footer"/>
    </w:pPr>
    <w:r>
      <w:t xml:space="preserve">Page </w:t>
    </w:r>
    <w:r>
      <w:fldChar w:fldCharType="begin"/>
    </w:r>
    <w:r>
      <w:instrText xml:space="preserve"> PAGE  </w:instrText>
    </w:r>
    <w:r>
      <w:fldChar w:fldCharType="separate"/>
    </w:r>
    <w:r>
      <w:rPr>
        <w:noProof/>
      </w:rPr>
      <w:t>2</w:t>
    </w:r>
    <w:r>
      <w:rPr>
        <w:noProof/>
      </w:rPr>
      <w:fldChar w:fldCharType="end"/>
    </w:r>
    <w:r>
      <w:t>/</w:t>
    </w:r>
    <w:fldSimple w:instr=" NUMPAGES  ">
      <w:r>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549" w:rsidRDefault="00946549">
      <w:r>
        <w:separator/>
      </w:r>
    </w:p>
  </w:footnote>
  <w:footnote w:type="continuationSeparator" w:id="0">
    <w:p w:rsidR="00946549" w:rsidRDefault="009465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549" w:rsidRDefault="00946549" w:rsidP="006F47A2">
    <w:pPr>
      <w:pStyle w:val="Header"/>
    </w:pPr>
    <w:r>
      <w:rPr>
        <w:noProof/>
        <w:lang w:eastAsia="en-US"/>
      </w:rPr>
      <w:drawing>
        <wp:anchor distT="0" distB="0" distL="114300" distR="114300" simplePos="0" relativeHeight="251659776"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9" name="Picture 19"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4D4426">
      <w:rPr>
        <w:noProof/>
        <w:lang w:eastAsia="en-US"/>
      </w:rPr>
      <mc:AlternateContent>
        <mc:Choice Requires="wps">
          <w:drawing>
            <wp:anchor distT="0" distB="0" distL="114300" distR="114300" simplePos="0" relativeHeight="251656704" behindDoc="0" locked="1" layoutInCell="1" allowOverlap="1">
              <wp:simplePos x="0" y="0"/>
              <wp:positionH relativeFrom="page">
                <wp:posOffset>4860925</wp:posOffset>
              </wp:positionH>
              <wp:positionV relativeFrom="page">
                <wp:posOffset>331470</wp:posOffset>
              </wp:positionV>
              <wp:extent cx="2124075" cy="1200150"/>
              <wp:effectExtent l="0" t="0" r="9525" b="1905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549" w:rsidRPr="005B4816" w:rsidRDefault="00946549" w:rsidP="006F47A2">
                          <w:pPr>
                            <w:pStyle w:val="Universittseinheit"/>
                          </w:pPr>
                          <w:r>
                            <w:t>Institute of Evolutionary Biology and Environmental Studies</w:t>
                          </w:r>
                        </w:p>
                        <w:p w:rsidR="00946549" w:rsidRDefault="00946549" w:rsidP="006F47A2">
                          <w:pPr>
                            <w:pStyle w:val="Absender"/>
                          </w:pPr>
                        </w:p>
                        <w:p w:rsidR="00946549" w:rsidRPr="0084116D" w:rsidRDefault="00946549" w:rsidP="006F47A2">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382.75pt;margin-top:26.1pt;width:167.25pt;height:9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" filled="f" stroked="f">
              <v:textbox inset="0,0,0,0">
                <w:txbxContent>
                  <w:p w:rsidR="00946549" w:rsidRPr="005B4816" w:rsidRDefault="00946549" w:rsidP="006F47A2">
                    <w:pPr>
                      <w:pStyle w:val="Universittseinheit"/>
                    </w:pPr>
                    <w:r>
                      <w:t>Institute of Evolutionary Biology and Environmental Studies</w:t>
                    </w:r>
                  </w:p>
                  <w:p w:rsidR="00946549" w:rsidRDefault="00946549" w:rsidP="006F47A2">
                    <w:pPr>
                      <w:pStyle w:val="Absender"/>
                    </w:pPr>
                  </w:p>
                  <w:p w:rsidR="00946549" w:rsidRPr="0084116D" w:rsidRDefault="00946549" w:rsidP="006F47A2">
                    <w:pPr>
                      <w:pStyle w:val="Absender"/>
                    </w:pPr>
                  </w:p>
                </w:txbxContent>
              </v:textbox>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549" w:rsidRDefault="00946549">
    <w:pPr>
      <w:pStyle w:val="Header"/>
    </w:pPr>
    <w:r>
      <w:rPr>
        <w:noProof/>
        <w:lang w:eastAsia="en-US"/>
      </w:rPr>
      <w:drawing>
        <wp:anchor distT="0" distB="0" distL="114300" distR="114300" simplePos="0" relativeHeight="251658752"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8" name="Picture 18"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4D4426">
      <w:rPr>
        <w:noProof/>
        <w:lang w:eastAsia="en-US"/>
      </w:rPr>
      <mc:AlternateContent>
        <mc:Choice Requires="wps">
          <w:drawing>
            <wp:anchor distT="0" distB="0" distL="114300" distR="114300" simplePos="0" relativeHeight="251657728" behindDoc="0" locked="1" layoutInCell="1" allowOverlap="1">
              <wp:simplePos x="0" y="0"/>
              <wp:positionH relativeFrom="page">
                <wp:posOffset>895985</wp:posOffset>
              </wp:positionH>
              <wp:positionV relativeFrom="page">
                <wp:posOffset>1843405</wp:posOffset>
              </wp:positionV>
              <wp:extent cx="3060065" cy="288290"/>
              <wp:effectExtent l="0" t="0" r="13335" b="1651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820"/>
                          </w:tblGrid>
                          <w:tr w:rsidR="00946549" w:rsidRPr="00D84FD7">
                            <w:trPr>
                              <w:trHeight w:val="179"/>
                            </w:trPr>
                            <w:tc>
                              <w:tcPr>
                                <w:tcW w:w="4820" w:type="dxa"/>
                                <w:shd w:val="clear" w:color="auto" w:fill="auto"/>
                              </w:tcPr>
                              <w:p w:rsidR="00946549" w:rsidRPr="00D84FD7" w:rsidRDefault="00946549" w:rsidP="00D427AF">
                                <w:pPr>
                                  <w:pStyle w:val="Absenderzeile"/>
                                  <w:rPr>
                                    <w:lang w:val="de-CH"/>
                                  </w:rPr>
                                </w:pPr>
                                <w:r w:rsidRPr="00917D3B">
                                  <w:t>UZH, IEU / Animal Behaviour, Winterthurerstr</w:t>
                                </w:r>
                                <w:r>
                                  <w:t>asse 1</w:t>
                                </w:r>
                                <w:r w:rsidRPr="00D84FD7">
                                  <w:rPr>
                                    <w:lang w:val="de-CH"/>
                                  </w:rPr>
                                  <w:t>90, CH-8057 Zurich</w:t>
                                </w:r>
                              </w:p>
                            </w:tc>
                          </w:tr>
                          <w:tr w:rsidR="00946549" w:rsidRPr="00D84FD7">
                            <w:trPr>
                              <w:trHeight w:hRule="exact" w:val="28"/>
                            </w:trPr>
                            <w:tc>
                              <w:tcPr>
                                <w:tcW w:w="4820" w:type="dxa"/>
                                <w:tcBorders>
                                  <w:bottom w:val="single" w:sz="2" w:space="0" w:color="auto"/>
                                </w:tcBorders>
                                <w:shd w:val="clear" w:color="auto" w:fill="auto"/>
                              </w:tcPr>
                              <w:p w:rsidR="00946549" w:rsidRPr="00D93DBA" w:rsidRDefault="00946549" w:rsidP="006F47A2">
                                <w:pPr>
                                  <w:pStyle w:val="Absender"/>
                                </w:pPr>
                              </w:p>
                            </w:tc>
                          </w:tr>
                        </w:tbl>
                        <w:p w:rsidR="00946549" w:rsidRPr="00172544" w:rsidRDefault="00946549" w:rsidP="006F47A2">
                          <w:pPr>
                            <w:pStyle w:val="Absender"/>
                            <w:rPr>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7" type="#_x0000_t202" style="position:absolute;margin-left:70.55pt;margin-top:145.15pt;width:240.95pt;height:2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820"/>
                    </w:tblGrid>
                    <w:tr w:rsidR="00946549" w:rsidRPr="00D84FD7">
                      <w:trPr>
                        <w:trHeight w:val="179"/>
                      </w:trPr>
                      <w:tc>
                        <w:tcPr>
                          <w:tcW w:w="4820" w:type="dxa"/>
                          <w:shd w:val="clear" w:color="auto" w:fill="auto"/>
                        </w:tcPr>
                        <w:p w:rsidR="00946549" w:rsidRPr="00D84FD7" w:rsidRDefault="00946549" w:rsidP="00D427AF">
                          <w:pPr>
                            <w:pStyle w:val="Absenderzeile"/>
                            <w:rPr>
                              <w:lang w:val="de-CH"/>
                            </w:rPr>
                          </w:pPr>
                          <w:r w:rsidRPr="00917D3B">
                            <w:t>UZH, IEU / Animal Behaviour, Winterthurerstr</w:t>
                          </w:r>
                          <w:r>
                            <w:t>asse 1</w:t>
                          </w:r>
                          <w:r w:rsidRPr="00D84FD7">
                            <w:rPr>
                              <w:lang w:val="de-CH"/>
                            </w:rPr>
                            <w:t>90, CH-8057 Zurich</w:t>
                          </w:r>
                        </w:p>
                      </w:tc>
                    </w:tr>
                    <w:tr w:rsidR="00946549" w:rsidRPr="00D84FD7">
                      <w:trPr>
                        <w:trHeight w:hRule="exact" w:val="28"/>
                      </w:trPr>
                      <w:tc>
                        <w:tcPr>
                          <w:tcW w:w="4820" w:type="dxa"/>
                          <w:tcBorders>
                            <w:bottom w:val="single" w:sz="2" w:space="0" w:color="auto"/>
                          </w:tcBorders>
                          <w:shd w:val="clear" w:color="auto" w:fill="auto"/>
                        </w:tcPr>
                        <w:p w:rsidR="00946549" w:rsidRPr="00D93DBA" w:rsidRDefault="00946549" w:rsidP="006F47A2">
                          <w:pPr>
                            <w:pStyle w:val="Absender"/>
                          </w:pPr>
                        </w:p>
                      </w:tc>
                    </w:tr>
                  </w:tbl>
                  <w:p w:rsidR="00946549" w:rsidRPr="00172544" w:rsidRDefault="00946549" w:rsidP="006F47A2">
                    <w:pPr>
                      <w:pStyle w:val="Absender"/>
                      <w:rPr>
                        <w:lang w:val="de-CH"/>
                      </w:rPr>
                    </w:pPr>
                  </w:p>
                </w:txbxContent>
              </v:textbox>
              <w10:wrap anchorx="page" anchory="page"/>
              <w10:anchorlock/>
            </v:shape>
          </w:pict>
        </mc:Fallback>
      </mc:AlternateContent>
    </w:r>
    <w:r w:rsidR="004D4426">
      <w:rPr>
        <w:noProof/>
        <w:lang w:eastAsia="en-US"/>
      </w:rPr>
      <mc:AlternateContent>
        <mc:Choice Requires="wps">
          <w:drawing>
            <wp:anchor distT="0" distB="0" distL="114300" distR="114300" simplePos="0" relativeHeight="251655680" behindDoc="0" locked="1" layoutInCell="1" allowOverlap="1">
              <wp:simplePos x="0" y="0"/>
              <wp:positionH relativeFrom="page">
                <wp:posOffset>4860925</wp:posOffset>
              </wp:positionH>
              <wp:positionV relativeFrom="page">
                <wp:posOffset>331470</wp:posOffset>
              </wp:positionV>
              <wp:extent cx="2124075" cy="354330"/>
              <wp:effectExtent l="0" t="0" r="9525" b="127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6549" w:rsidRPr="005B4816" w:rsidRDefault="00946549" w:rsidP="006F47A2">
                          <w:pPr>
                            <w:pStyle w:val="Universittseinheit"/>
                          </w:pPr>
                          <w:r>
                            <w:t>Institute of Evolutionary Biology and Environmental Studies</w:t>
                          </w:r>
                        </w:p>
                        <w:p w:rsidR="00946549" w:rsidRDefault="00946549" w:rsidP="006F47A2">
                          <w:pPr>
                            <w:pStyle w:val="Absen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382.75pt;margin-top:26.1pt;width:167.25pt;height:27.9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" filled="f" stroked="f">
              <v:textbox inset="0,0,0,0">
                <w:txbxContent>
                  <w:p w:rsidR="00946549" w:rsidRPr="005B4816" w:rsidRDefault="00946549" w:rsidP="006F47A2">
                    <w:pPr>
                      <w:pStyle w:val="Universittseinheit"/>
                    </w:pPr>
                    <w:r>
                      <w:t>Institute of Evolutionary Biology and Environmental Studies</w:t>
                    </w:r>
                  </w:p>
                  <w:p w:rsidR="00946549" w:rsidRDefault="00946549" w:rsidP="006F47A2">
                    <w:pPr>
                      <w:pStyle w:val="Absender"/>
                    </w:pPr>
                  </w:p>
                </w:txbxContent>
              </v:textbox>
              <w10:wrap anchorx="page" anchory="page"/>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4489C"/>
    <w:multiLevelType w:val="hybridMultilevel"/>
    <w:tmpl w:val="41140E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characterSpacingControl w:val="doNotCompress"/>
  <w:hdrShapeDefaults>
    <o:shapedefaults v:ext="edit" spidmax="410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6E7"/>
    <w:rsid w:val="00062A14"/>
    <w:rsid w:val="00065D31"/>
    <w:rsid w:val="0006798D"/>
    <w:rsid w:val="00070C31"/>
    <w:rsid w:val="00075FBE"/>
    <w:rsid w:val="00084986"/>
    <w:rsid w:val="000B7961"/>
    <w:rsid w:val="00112ED8"/>
    <w:rsid w:val="001203E1"/>
    <w:rsid w:val="001225EE"/>
    <w:rsid w:val="001310CF"/>
    <w:rsid w:val="001438E0"/>
    <w:rsid w:val="00186C5E"/>
    <w:rsid w:val="001878B6"/>
    <w:rsid w:val="001A703E"/>
    <w:rsid w:val="001B30AE"/>
    <w:rsid w:val="001C2049"/>
    <w:rsid w:val="001C688C"/>
    <w:rsid w:val="001D2636"/>
    <w:rsid w:val="001D46A5"/>
    <w:rsid w:val="001E19A3"/>
    <w:rsid w:val="001E37A3"/>
    <w:rsid w:val="001F0427"/>
    <w:rsid w:val="001F631E"/>
    <w:rsid w:val="00203A8D"/>
    <w:rsid w:val="002425B5"/>
    <w:rsid w:val="00243F46"/>
    <w:rsid w:val="00251D13"/>
    <w:rsid w:val="002526F5"/>
    <w:rsid w:val="00263FC6"/>
    <w:rsid w:val="00274900"/>
    <w:rsid w:val="002752A9"/>
    <w:rsid w:val="00281814"/>
    <w:rsid w:val="00283189"/>
    <w:rsid w:val="00293CF2"/>
    <w:rsid w:val="00295CB9"/>
    <w:rsid w:val="002A090D"/>
    <w:rsid w:val="002A2CED"/>
    <w:rsid w:val="002B098C"/>
    <w:rsid w:val="002B1334"/>
    <w:rsid w:val="002C47DE"/>
    <w:rsid w:val="002E24C8"/>
    <w:rsid w:val="002E65CE"/>
    <w:rsid w:val="002F5974"/>
    <w:rsid w:val="003018C5"/>
    <w:rsid w:val="0030647B"/>
    <w:rsid w:val="003078B7"/>
    <w:rsid w:val="00310103"/>
    <w:rsid w:val="003136EA"/>
    <w:rsid w:val="00320B3E"/>
    <w:rsid w:val="00324BA0"/>
    <w:rsid w:val="00340F6A"/>
    <w:rsid w:val="00375E36"/>
    <w:rsid w:val="003A3EA8"/>
    <w:rsid w:val="003C2EDC"/>
    <w:rsid w:val="003C33D4"/>
    <w:rsid w:val="003E6031"/>
    <w:rsid w:val="0040161B"/>
    <w:rsid w:val="00426476"/>
    <w:rsid w:val="00433A0C"/>
    <w:rsid w:val="004436D8"/>
    <w:rsid w:val="004501DA"/>
    <w:rsid w:val="004534AA"/>
    <w:rsid w:val="004A558B"/>
    <w:rsid w:val="004A576C"/>
    <w:rsid w:val="004A6AF2"/>
    <w:rsid w:val="004B6D9D"/>
    <w:rsid w:val="004C1411"/>
    <w:rsid w:val="004C4667"/>
    <w:rsid w:val="004D4426"/>
    <w:rsid w:val="00501783"/>
    <w:rsid w:val="00504FB2"/>
    <w:rsid w:val="00506558"/>
    <w:rsid w:val="005475B0"/>
    <w:rsid w:val="00550AD2"/>
    <w:rsid w:val="00555E70"/>
    <w:rsid w:val="00566D75"/>
    <w:rsid w:val="0057408B"/>
    <w:rsid w:val="0058042D"/>
    <w:rsid w:val="00592E31"/>
    <w:rsid w:val="005B3173"/>
    <w:rsid w:val="005D51C0"/>
    <w:rsid w:val="005D6CBC"/>
    <w:rsid w:val="005E3B6D"/>
    <w:rsid w:val="00611FC6"/>
    <w:rsid w:val="006221A0"/>
    <w:rsid w:val="00640156"/>
    <w:rsid w:val="00643C3D"/>
    <w:rsid w:val="00673B35"/>
    <w:rsid w:val="006772EF"/>
    <w:rsid w:val="00681D62"/>
    <w:rsid w:val="006859B0"/>
    <w:rsid w:val="00694626"/>
    <w:rsid w:val="00697DBF"/>
    <w:rsid w:val="006B19A5"/>
    <w:rsid w:val="006B19EE"/>
    <w:rsid w:val="006F47A2"/>
    <w:rsid w:val="00754644"/>
    <w:rsid w:val="00762BE5"/>
    <w:rsid w:val="00792F54"/>
    <w:rsid w:val="007A5F8A"/>
    <w:rsid w:val="007B3361"/>
    <w:rsid w:val="007B5C55"/>
    <w:rsid w:val="007C09BE"/>
    <w:rsid w:val="007D04F9"/>
    <w:rsid w:val="007D6E77"/>
    <w:rsid w:val="0082791A"/>
    <w:rsid w:val="00844FB4"/>
    <w:rsid w:val="00845C46"/>
    <w:rsid w:val="008634BE"/>
    <w:rsid w:val="008636A6"/>
    <w:rsid w:val="008647DA"/>
    <w:rsid w:val="00872726"/>
    <w:rsid w:val="00887250"/>
    <w:rsid w:val="00890C8F"/>
    <w:rsid w:val="008935EC"/>
    <w:rsid w:val="008B4BF6"/>
    <w:rsid w:val="008C3D3A"/>
    <w:rsid w:val="008D7266"/>
    <w:rsid w:val="008F6761"/>
    <w:rsid w:val="00913557"/>
    <w:rsid w:val="009170DD"/>
    <w:rsid w:val="00924AE7"/>
    <w:rsid w:val="009437E9"/>
    <w:rsid w:val="00946549"/>
    <w:rsid w:val="00961608"/>
    <w:rsid w:val="00973125"/>
    <w:rsid w:val="00981BB7"/>
    <w:rsid w:val="00983D9C"/>
    <w:rsid w:val="00993B95"/>
    <w:rsid w:val="009A28A3"/>
    <w:rsid w:val="009A7727"/>
    <w:rsid w:val="009E621C"/>
    <w:rsid w:val="009E7B0D"/>
    <w:rsid w:val="00A202BA"/>
    <w:rsid w:val="00A21369"/>
    <w:rsid w:val="00A33682"/>
    <w:rsid w:val="00A336BD"/>
    <w:rsid w:val="00A36192"/>
    <w:rsid w:val="00A50670"/>
    <w:rsid w:val="00A677EA"/>
    <w:rsid w:val="00A7255B"/>
    <w:rsid w:val="00A90C30"/>
    <w:rsid w:val="00A95A26"/>
    <w:rsid w:val="00AA628D"/>
    <w:rsid w:val="00AC2626"/>
    <w:rsid w:val="00AE7A44"/>
    <w:rsid w:val="00B21D1A"/>
    <w:rsid w:val="00B35121"/>
    <w:rsid w:val="00B40CEF"/>
    <w:rsid w:val="00B4642D"/>
    <w:rsid w:val="00B4787E"/>
    <w:rsid w:val="00B64F9F"/>
    <w:rsid w:val="00B76D06"/>
    <w:rsid w:val="00BA265E"/>
    <w:rsid w:val="00BC251B"/>
    <w:rsid w:val="00BF16E7"/>
    <w:rsid w:val="00BF27CB"/>
    <w:rsid w:val="00C13705"/>
    <w:rsid w:val="00C2211E"/>
    <w:rsid w:val="00C32B3A"/>
    <w:rsid w:val="00C45464"/>
    <w:rsid w:val="00C637BE"/>
    <w:rsid w:val="00C66ED9"/>
    <w:rsid w:val="00CB6563"/>
    <w:rsid w:val="00CC3667"/>
    <w:rsid w:val="00CC4599"/>
    <w:rsid w:val="00CD130B"/>
    <w:rsid w:val="00CD591B"/>
    <w:rsid w:val="00CE209A"/>
    <w:rsid w:val="00CF082B"/>
    <w:rsid w:val="00CF749A"/>
    <w:rsid w:val="00D32642"/>
    <w:rsid w:val="00D3582A"/>
    <w:rsid w:val="00D427AF"/>
    <w:rsid w:val="00D44E66"/>
    <w:rsid w:val="00D532AA"/>
    <w:rsid w:val="00D6462F"/>
    <w:rsid w:val="00D833A4"/>
    <w:rsid w:val="00D916C3"/>
    <w:rsid w:val="00D93775"/>
    <w:rsid w:val="00D93DBA"/>
    <w:rsid w:val="00DA6E9A"/>
    <w:rsid w:val="00DD5CB1"/>
    <w:rsid w:val="00DE6C9F"/>
    <w:rsid w:val="00DF0132"/>
    <w:rsid w:val="00DF4ACD"/>
    <w:rsid w:val="00DF5C67"/>
    <w:rsid w:val="00E42C78"/>
    <w:rsid w:val="00E472F0"/>
    <w:rsid w:val="00E51945"/>
    <w:rsid w:val="00E656AF"/>
    <w:rsid w:val="00E65CD7"/>
    <w:rsid w:val="00E6724A"/>
    <w:rsid w:val="00EA02FB"/>
    <w:rsid w:val="00EA14E9"/>
    <w:rsid w:val="00EC493A"/>
    <w:rsid w:val="00EE1DBF"/>
    <w:rsid w:val="00F03068"/>
    <w:rsid w:val="00F067A6"/>
    <w:rsid w:val="00F319A1"/>
    <w:rsid w:val="00F6538D"/>
    <w:rsid w:val="00F74365"/>
    <w:rsid w:val="00FA6125"/>
    <w:rsid w:val="00FA6FD0"/>
    <w:rsid w:val="00FA75FA"/>
    <w:rsid w:val="00FB7B8C"/>
    <w:rsid w:val="00FC4DFD"/>
    <w:rsid w:val="00FD73E7"/>
    <w:rsid w:val="00FF1045"/>
    <w:rsid w:val="00FF18D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E70"/>
    <w:pPr>
      <w:spacing w:line="280" w:lineRule="atLeast"/>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rsid w:val="00504FB2"/>
    <w:rPr>
      <w:sz w:val="18"/>
      <w:szCs w:val="18"/>
    </w:rPr>
  </w:style>
  <w:style w:type="paragraph" w:styleId="CommentText">
    <w:name w:val="annotation text"/>
    <w:basedOn w:val="Normal"/>
    <w:link w:val="CommentTextChar"/>
    <w:rsid w:val="00504FB2"/>
    <w:pPr>
      <w:spacing w:line="240" w:lineRule="auto"/>
    </w:pPr>
    <w:rPr>
      <w:sz w:val="24"/>
      <w:szCs w:val="24"/>
    </w:rPr>
  </w:style>
  <w:style w:type="character" w:customStyle="1" w:styleId="CommentTextChar">
    <w:name w:val="Comment Text Char"/>
    <w:basedOn w:val="DefaultParagraphFont"/>
    <w:link w:val="CommentText"/>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E70"/>
    <w:pPr>
      <w:spacing w:line="280" w:lineRule="atLeast"/>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rsid w:val="00504FB2"/>
    <w:rPr>
      <w:sz w:val="18"/>
      <w:szCs w:val="18"/>
    </w:rPr>
  </w:style>
  <w:style w:type="paragraph" w:styleId="CommentText">
    <w:name w:val="annotation text"/>
    <w:basedOn w:val="Normal"/>
    <w:link w:val="CommentTextChar"/>
    <w:rsid w:val="00504FB2"/>
    <w:pPr>
      <w:spacing w:line="240" w:lineRule="auto"/>
    </w:pPr>
    <w:rPr>
      <w:sz w:val="24"/>
      <w:szCs w:val="24"/>
    </w:rPr>
  </w:style>
  <w:style w:type="character" w:customStyle="1" w:styleId="CommentTextChar">
    <w:name w:val="Comment Text Char"/>
    <w:basedOn w:val="DefaultParagraphFont"/>
    <w:link w:val="CommentText"/>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vid.awam.jansen@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avid.awam.jansen@gmail.com" TargetMode="External"/><Relationship Id="rId10"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3F39A-324E-3F44-B6F0-B01A7A8A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2115</Characters>
  <Application>Microsoft Macintosh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vt:lpstr>
      <vt:lpstr>Letter</vt:lpstr>
    </vt:vector>
  </TitlesOfParts>
  <Company>University of Zurich</Company>
  <LinksUpToDate>false</LinksUpToDate>
  <CharactersWithSpaces>2482</CharactersWithSpaces>
  <SharedDoc>false</SharedDoc>
  <HLinks>
    <vt:vector size="12" baseType="variant">
      <vt:variant>
        <vt:i4>7798909</vt:i4>
      </vt:variant>
      <vt:variant>
        <vt:i4>-1</vt:i4>
      </vt:variant>
      <vt:variant>
        <vt:i4>2066</vt:i4>
      </vt:variant>
      <vt:variant>
        <vt:i4>1</vt:i4>
      </vt:variant>
      <vt:variant>
        <vt:lpwstr>uzh_logo_e_pos_grau_1mm</vt:lpwstr>
      </vt:variant>
      <vt:variant>
        <vt:lpwstr/>
      </vt:variant>
      <vt:variant>
        <vt:i4>7798909</vt:i4>
      </vt:variant>
      <vt:variant>
        <vt:i4>-1</vt:i4>
      </vt:variant>
      <vt:variant>
        <vt:i4>2067</vt:i4>
      </vt:variant>
      <vt:variant>
        <vt:i4>1</vt:i4>
      </vt:variant>
      <vt:variant>
        <vt:lpwstr>uzh_logo_e_pos_grau_1mm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Admin Townsend</dc:creator>
  <dc:description>Vorlage uzh_brief_mit_absender_e MSO2003 v1 6.5.2010</dc:description>
  <cp:lastModifiedBy>Marta Manser</cp:lastModifiedBy>
  <cp:revision>2</cp:revision>
  <cp:lastPrinted>2012-07-16T13:39:00Z</cp:lastPrinted>
  <dcterms:created xsi:type="dcterms:W3CDTF">2013-01-08T13:23:00Z</dcterms:created>
  <dcterms:modified xsi:type="dcterms:W3CDTF">2013-01-08T13:23:00Z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C:\papers\bibliography\vocalsig.bib</vt:lpwstr>
  </property>
  <property fmtid="{D5CDD505-2E9C-101B-9397-08002B2CF9AE}" pid="3" name="BIBSTYLE">
    <vt:lpwstr>plain</vt:lpwstr>
  </property>
</Properties>
</file>